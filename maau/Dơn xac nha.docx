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D7E01" w14:textId="4965594A" w:rsidR="009A6205" w:rsidRPr="00D33E8E" w:rsidRDefault="000D77FC" w:rsidP="009A6205">
      <w:pPr>
        <w:jc w:val="center"/>
        <w:rPr>
          <w:rFonts w:ascii="Times New Roman" w:eastAsiaTheme="minorEastAsia" w:hAnsi="Times New Roman" w:cs="Times New Roman"/>
          <w:color w:val="000000" w:themeColor="text1"/>
        </w:rPr>
      </w:pPr>
      <w:r w:rsidRPr="00D33E8E">
        <w:rPr>
          <w:rFonts w:ascii="Times New Roman" w:eastAsiaTheme="minorEastAsia" w:hAnsi="Times New Roman" w:cs="Times New Roman"/>
          <w:color w:val="000000" w:themeColor="text1"/>
          <w:lang w:eastAsia="ja-JP"/>
        </w:rPr>
        <w:t>ベトナム社会主義共和国</w:t>
      </w:r>
    </w:p>
    <w:p w14:paraId="0A57A516" w14:textId="473C5DD6" w:rsidR="009A6205" w:rsidRPr="00D33E8E" w:rsidRDefault="000D77FC" w:rsidP="009A6205">
      <w:pPr>
        <w:jc w:val="center"/>
        <w:rPr>
          <w:rFonts w:ascii="Times New Roman" w:eastAsiaTheme="minorEastAsia" w:hAnsi="Times New Roman" w:cs="Times New Roman"/>
          <w:color w:val="000000" w:themeColor="text1"/>
        </w:rPr>
      </w:pPr>
      <w:r w:rsidRPr="00D33E8E">
        <w:rPr>
          <w:rFonts w:ascii="Times New Roman" w:eastAsiaTheme="minorEastAsia" w:hAnsi="Times New Roman" w:cs="Times New Roman"/>
          <w:color w:val="000000" w:themeColor="text1"/>
          <w:lang w:eastAsia="ja-JP"/>
        </w:rPr>
        <w:t>独立・自由・幸福</w:t>
      </w:r>
    </w:p>
    <w:p w14:paraId="00B1C379" w14:textId="77777777" w:rsidR="00553D37" w:rsidRPr="00D33E8E" w:rsidRDefault="00553D37" w:rsidP="009A6205">
      <w:pPr>
        <w:jc w:val="center"/>
        <w:rPr>
          <w:rFonts w:ascii="Times New Roman" w:eastAsiaTheme="minorEastAsia" w:hAnsi="Times New Roman" w:cs="Times New Roman"/>
          <w:color w:val="000000" w:themeColor="text1"/>
        </w:rPr>
      </w:pPr>
    </w:p>
    <w:p w14:paraId="5F6503B9" w14:textId="3BC37D14" w:rsidR="009A6205" w:rsidRPr="00D33E8E" w:rsidRDefault="00BD4DC0" w:rsidP="009A6205">
      <w:pPr>
        <w:jc w:val="center"/>
        <w:rPr>
          <w:rFonts w:ascii="Times New Roman" w:eastAsiaTheme="minorEastAsia" w:hAnsi="Times New Roman" w:cs="Times New Roman"/>
          <w:b/>
          <w:bCs/>
          <w:color w:val="000000" w:themeColor="text1"/>
          <w:sz w:val="28"/>
          <w:szCs w:val="28"/>
        </w:rPr>
      </w:pPr>
      <w:r w:rsidRPr="00D33E8E">
        <w:rPr>
          <w:rFonts w:ascii="Times New Roman" w:eastAsiaTheme="minorEastAsia" w:hAnsi="Times New Roman" w:cs="Times New Roman"/>
          <w:b/>
          <w:bCs/>
          <w:color w:val="000000" w:themeColor="text1"/>
          <w:sz w:val="28"/>
          <w:szCs w:val="28"/>
          <w:lang w:eastAsia="ja-JP"/>
        </w:rPr>
        <w:t>承認</w:t>
      </w:r>
      <w:r w:rsidR="00BC350F" w:rsidRPr="00D33E8E">
        <w:rPr>
          <w:rFonts w:ascii="Times New Roman" w:eastAsiaTheme="minorEastAsia" w:hAnsi="Times New Roman" w:cs="Times New Roman"/>
          <w:b/>
          <w:bCs/>
          <w:color w:val="000000" w:themeColor="text1"/>
          <w:sz w:val="28"/>
          <w:szCs w:val="28"/>
          <w:lang w:eastAsia="ja-JP"/>
        </w:rPr>
        <w:t>申請</w:t>
      </w:r>
      <w:r w:rsidR="000D77FC" w:rsidRPr="00D33E8E">
        <w:rPr>
          <w:rFonts w:ascii="Times New Roman" w:eastAsiaTheme="minorEastAsia" w:hAnsi="Times New Roman" w:cs="Times New Roman"/>
          <w:b/>
          <w:bCs/>
          <w:color w:val="000000" w:themeColor="text1"/>
          <w:sz w:val="28"/>
          <w:szCs w:val="28"/>
          <w:lang w:eastAsia="ja-JP"/>
        </w:rPr>
        <w:t>書</w:t>
      </w:r>
    </w:p>
    <w:p w14:paraId="1AA89216" w14:textId="77777777" w:rsidR="009A6205" w:rsidRPr="00D33E8E" w:rsidRDefault="009A6205" w:rsidP="009A6205">
      <w:pPr>
        <w:jc w:val="center"/>
        <w:rPr>
          <w:rFonts w:ascii="Times New Roman" w:eastAsiaTheme="minorEastAsia" w:hAnsi="Times New Roman" w:cs="Times New Roman"/>
          <w:color w:val="000000" w:themeColor="text1"/>
          <w:lang w:eastAsia="ja-JP"/>
        </w:rPr>
      </w:pPr>
    </w:p>
    <w:p w14:paraId="414CBC07" w14:textId="00A1B975" w:rsidR="009A6205" w:rsidRPr="00D33E8E" w:rsidRDefault="00BC350F" w:rsidP="009A6205">
      <w:pPr>
        <w:rPr>
          <w:rFonts w:ascii="Times New Roman" w:eastAsiaTheme="minorEastAsia" w:hAnsi="Times New Roman" w:cs="Times New Roman"/>
          <w:b/>
          <w:bCs/>
          <w:color w:val="000000" w:themeColor="text1"/>
        </w:rPr>
      </w:pPr>
      <w:r w:rsidRPr="00D33E8E">
        <w:rPr>
          <w:rFonts w:ascii="Times New Roman" w:eastAsiaTheme="minorEastAsia" w:hAnsi="Times New Roman" w:cs="Times New Roman"/>
          <w:b/>
          <w:bCs/>
          <w:color w:val="000000" w:themeColor="text1"/>
          <w:lang w:eastAsia="ja-JP"/>
        </w:rPr>
        <w:t>Hoa Phuoc</w:t>
      </w:r>
      <w:r w:rsidRPr="00D33E8E">
        <w:rPr>
          <w:rFonts w:ascii="Times New Roman" w:eastAsiaTheme="minorEastAsia" w:hAnsi="Times New Roman" w:cs="Times New Roman"/>
          <w:b/>
          <w:bCs/>
          <w:color w:val="000000" w:themeColor="text1"/>
          <w:lang w:eastAsia="ja-JP"/>
        </w:rPr>
        <w:t>コミューン人民委員会　御中</w:t>
      </w:r>
    </w:p>
    <w:p w14:paraId="221D990D" w14:textId="77777777" w:rsidR="009A6205" w:rsidRPr="00D33E8E" w:rsidRDefault="009A6205" w:rsidP="009A6205">
      <w:pPr>
        <w:rPr>
          <w:rFonts w:ascii="Times New Roman" w:eastAsiaTheme="minorEastAsia" w:hAnsi="Times New Roman" w:cs="Times New Roman"/>
          <w:color w:val="000000" w:themeColor="text1"/>
        </w:rPr>
      </w:pPr>
    </w:p>
    <w:p w14:paraId="37D640FE" w14:textId="0B1B19B0" w:rsidR="009A6205" w:rsidRPr="00D33E8E" w:rsidRDefault="00BC350F" w:rsidP="009A6205">
      <w:pPr>
        <w:rPr>
          <w:rFonts w:ascii="Times New Roman" w:eastAsiaTheme="minorEastAsia" w:hAnsi="Times New Roman" w:cs="Times New Roman"/>
          <w:color w:val="000000" w:themeColor="text1"/>
        </w:rPr>
      </w:pPr>
      <w:r w:rsidRPr="00D33E8E">
        <w:rPr>
          <w:rFonts w:ascii="Times New Roman" w:eastAsiaTheme="minorEastAsia" w:hAnsi="Times New Roman" w:cs="Times New Roman"/>
          <w:color w:val="000000" w:themeColor="text1"/>
          <w:lang w:eastAsia="ja-JP"/>
        </w:rPr>
        <w:t>私は</w:t>
      </w:r>
      <w:r w:rsidRPr="00D33E8E">
        <w:rPr>
          <w:rFonts w:ascii="Times New Roman" w:eastAsiaTheme="minorEastAsia" w:hAnsi="Times New Roman" w:cs="Times New Roman"/>
          <w:color w:val="000000" w:themeColor="text1"/>
          <w:lang w:eastAsia="ja-JP"/>
        </w:rPr>
        <w:t>Nguyen Van Thuoc</w:t>
      </w:r>
      <w:r w:rsidRPr="00D33E8E">
        <w:rPr>
          <w:rFonts w:ascii="Times New Roman" w:eastAsiaTheme="minorEastAsia" w:hAnsi="Times New Roman" w:cs="Times New Roman"/>
          <w:color w:val="000000" w:themeColor="text1"/>
          <w:lang w:eastAsia="ja-JP"/>
        </w:rPr>
        <w:t>で、生年</w:t>
      </w:r>
      <w:del w:id="0" w:author="AA15" w:date="2019-10-15T09:24:00Z">
        <w:r w:rsidRPr="00D33E8E" w:rsidDel="003B608F">
          <w:rPr>
            <w:rFonts w:ascii="Times New Roman" w:eastAsiaTheme="minorEastAsia" w:hAnsi="Times New Roman" w:cs="Times New Roman"/>
            <w:color w:val="000000" w:themeColor="text1"/>
            <w:lang w:eastAsia="ja-JP"/>
          </w:rPr>
          <w:delText>月日</w:delText>
        </w:r>
      </w:del>
      <w:bookmarkStart w:id="1" w:name="_GoBack"/>
      <w:bookmarkEnd w:id="1"/>
      <w:r w:rsidR="00D33E8E" w:rsidRPr="00D33E8E">
        <w:rPr>
          <w:rFonts w:ascii="Times New Roman" w:eastAsiaTheme="minorEastAsia" w:hAnsi="Times New Roman" w:cs="Times New Roman"/>
          <w:color w:val="000000" w:themeColor="text1"/>
          <w:lang w:eastAsia="ja-JP"/>
        </w:rPr>
        <w:t>が</w:t>
      </w:r>
      <w:r w:rsidR="009A6205" w:rsidRPr="00D33E8E">
        <w:rPr>
          <w:rFonts w:ascii="Times New Roman" w:eastAsiaTheme="minorEastAsia" w:hAnsi="Times New Roman" w:cs="Times New Roman"/>
          <w:color w:val="000000" w:themeColor="text1"/>
        </w:rPr>
        <w:t>1978</w:t>
      </w:r>
      <w:r w:rsidRPr="00D33E8E">
        <w:rPr>
          <w:rFonts w:ascii="Times New Roman" w:eastAsiaTheme="minorEastAsia" w:hAnsi="Times New Roman" w:cs="Times New Roman"/>
          <w:color w:val="000000" w:themeColor="text1"/>
          <w:lang w:eastAsia="ja-JP"/>
        </w:rPr>
        <w:t>年です。</w:t>
      </w:r>
    </w:p>
    <w:p w14:paraId="6679427B" w14:textId="77777777" w:rsidR="009A6205" w:rsidRPr="00D33E8E" w:rsidRDefault="009A6205" w:rsidP="009A6205">
      <w:pPr>
        <w:rPr>
          <w:rFonts w:ascii="Times New Roman" w:eastAsiaTheme="minorEastAsia" w:hAnsi="Times New Roman" w:cs="Times New Roman"/>
          <w:color w:val="000000" w:themeColor="text1"/>
        </w:rPr>
      </w:pPr>
    </w:p>
    <w:p w14:paraId="3188320E" w14:textId="60E87095" w:rsidR="009A6205" w:rsidRPr="00D33E8E" w:rsidRDefault="00BC350F" w:rsidP="009A6205">
      <w:pPr>
        <w:rPr>
          <w:rFonts w:ascii="Times New Roman" w:eastAsiaTheme="minorEastAsia" w:hAnsi="Times New Roman" w:cs="Times New Roman"/>
          <w:color w:val="000000" w:themeColor="text1"/>
        </w:rPr>
      </w:pPr>
      <w:r w:rsidRPr="00D33E8E">
        <w:rPr>
          <w:rFonts w:ascii="Times New Roman" w:eastAsiaTheme="minorEastAsia" w:hAnsi="Times New Roman" w:cs="Times New Roman"/>
          <w:color w:val="000000" w:themeColor="text1"/>
          <w:lang w:eastAsia="ja-JP"/>
        </w:rPr>
        <w:t>身分証明書番号</w:t>
      </w:r>
      <w:r w:rsidR="00D33E8E" w:rsidRPr="00D33E8E">
        <w:rPr>
          <w:rFonts w:ascii="Times New Roman" w:eastAsiaTheme="minorEastAsia" w:hAnsi="Times New Roman" w:cs="Times New Roman"/>
          <w:color w:val="000000" w:themeColor="text1"/>
          <w:lang w:eastAsia="ja-JP"/>
        </w:rPr>
        <w:t>が</w:t>
      </w:r>
      <w:r w:rsidR="009A6205" w:rsidRPr="00D33E8E">
        <w:rPr>
          <w:rFonts w:ascii="Times New Roman" w:eastAsiaTheme="minorEastAsia" w:hAnsi="Times New Roman" w:cs="Times New Roman"/>
          <w:color w:val="000000" w:themeColor="text1"/>
        </w:rPr>
        <w:t>201316799</w:t>
      </w:r>
      <w:r w:rsidRPr="00D33E8E">
        <w:rPr>
          <w:rFonts w:ascii="Times New Roman" w:eastAsiaTheme="minorEastAsia" w:hAnsi="Times New Roman" w:cs="Times New Roman"/>
          <w:color w:val="000000" w:themeColor="text1"/>
          <w:lang w:eastAsia="ja-JP"/>
        </w:rPr>
        <w:t>で、</w:t>
      </w:r>
      <w:r w:rsidRPr="00D33E8E">
        <w:rPr>
          <w:rFonts w:ascii="Times New Roman" w:eastAsiaTheme="minorEastAsia" w:hAnsi="Times New Roman" w:cs="Times New Roman"/>
          <w:color w:val="000000" w:themeColor="text1"/>
          <w:lang w:eastAsia="ja-JP"/>
        </w:rPr>
        <w:t>2009/9/19</w:t>
      </w:r>
      <w:r w:rsidRPr="00D33E8E">
        <w:rPr>
          <w:rFonts w:ascii="Times New Roman" w:eastAsiaTheme="minorEastAsia" w:hAnsi="Times New Roman" w:cs="Times New Roman"/>
          <w:color w:val="000000" w:themeColor="text1"/>
          <w:lang w:eastAsia="ja-JP"/>
        </w:rPr>
        <w:t>に</w:t>
      </w:r>
      <w:r w:rsidRPr="00D33E8E">
        <w:rPr>
          <w:rFonts w:ascii="Times New Roman" w:eastAsiaTheme="minorEastAsia" w:hAnsi="Times New Roman" w:cs="Times New Roman"/>
          <w:color w:val="000000" w:themeColor="text1"/>
          <w:lang w:eastAsia="ja-JP"/>
        </w:rPr>
        <w:t>Da Nang</w:t>
      </w:r>
      <w:r w:rsidRPr="00D33E8E">
        <w:rPr>
          <w:rFonts w:ascii="Times New Roman" w:eastAsiaTheme="minorEastAsia" w:hAnsi="Times New Roman" w:cs="Times New Roman"/>
          <w:color w:val="000000" w:themeColor="text1"/>
          <w:lang w:eastAsia="ja-JP"/>
        </w:rPr>
        <w:t>市公安局によって発給されました。</w:t>
      </w:r>
    </w:p>
    <w:p w14:paraId="669FDF0D" w14:textId="1E9B21C3" w:rsidR="009A6205" w:rsidRPr="00D33E8E" w:rsidRDefault="00824708" w:rsidP="009A6205">
      <w:pPr>
        <w:rPr>
          <w:rFonts w:ascii="Times New Roman" w:eastAsiaTheme="minorEastAsia" w:hAnsi="Times New Roman" w:cs="Times New Roman"/>
          <w:color w:val="000000" w:themeColor="text1"/>
        </w:rPr>
      </w:pPr>
      <w:r w:rsidRPr="00D33E8E">
        <w:rPr>
          <w:rFonts w:ascii="Times New Roman" w:eastAsiaTheme="minorEastAsia" w:hAnsi="Times New Roman" w:cs="Times New Roman"/>
          <w:color w:val="000000" w:themeColor="text1"/>
          <w:lang w:eastAsia="ja-JP"/>
        </w:rPr>
        <w:t>本籍地</w:t>
      </w:r>
      <w:r w:rsidR="00D33E8E" w:rsidRPr="00D33E8E">
        <w:rPr>
          <w:rFonts w:ascii="Times New Roman" w:eastAsiaTheme="minorEastAsia" w:hAnsi="Times New Roman" w:cs="Times New Roman"/>
          <w:color w:val="000000" w:themeColor="text1"/>
          <w:lang w:eastAsia="ja-JP"/>
        </w:rPr>
        <w:t>が</w:t>
      </w:r>
      <w:r w:rsidR="00BC350F" w:rsidRPr="00D33E8E">
        <w:rPr>
          <w:rFonts w:ascii="Times New Roman" w:eastAsiaTheme="minorEastAsia" w:hAnsi="Times New Roman" w:cs="Times New Roman"/>
          <w:color w:val="000000" w:themeColor="text1"/>
          <w:lang w:eastAsia="ja-JP"/>
        </w:rPr>
        <w:t>Da Nang</w:t>
      </w:r>
      <w:r w:rsidR="00BC350F" w:rsidRPr="00D33E8E">
        <w:rPr>
          <w:rFonts w:ascii="Times New Roman" w:eastAsiaTheme="minorEastAsia" w:hAnsi="Times New Roman" w:cs="Times New Roman"/>
          <w:color w:val="000000" w:themeColor="text1"/>
          <w:lang w:eastAsia="ja-JP"/>
        </w:rPr>
        <w:t>市</w:t>
      </w:r>
      <w:r w:rsidR="00BC350F" w:rsidRPr="00D33E8E">
        <w:rPr>
          <w:rFonts w:ascii="Times New Roman" w:eastAsiaTheme="minorEastAsia" w:hAnsi="Times New Roman" w:cs="Times New Roman"/>
          <w:color w:val="000000" w:themeColor="text1"/>
          <w:lang w:eastAsia="ja-JP"/>
        </w:rPr>
        <w:t>Hoa Vang</w:t>
      </w:r>
      <w:r w:rsidR="00BC350F" w:rsidRPr="00D33E8E">
        <w:rPr>
          <w:rFonts w:ascii="Times New Roman" w:eastAsiaTheme="minorEastAsia" w:hAnsi="Times New Roman" w:cs="Times New Roman"/>
          <w:color w:val="000000" w:themeColor="text1"/>
          <w:lang w:eastAsia="ja-JP"/>
        </w:rPr>
        <w:t>区</w:t>
      </w:r>
      <w:r w:rsidR="00BC350F" w:rsidRPr="00D33E8E">
        <w:rPr>
          <w:rFonts w:ascii="Times New Roman" w:eastAsiaTheme="minorEastAsia" w:hAnsi="Times New Roman" w:cs="Times New Roman"/>
          <w:color w:val="000000" w:themeColor="text1"/>
          <w:lang w:eastAsia="ja-JP"/>
        </w:rPr>
        <w:t>Hoa Phuoc</w:t>
      </w:r>
      <w:r w:rsidR="00BC350F" w:rsidRPr="00D33E8E">
        <w:rPr>
          <w:rFonts w:ascii="Times New Roman" w:eastAsiaTheme="minorEastAsia" w:hAnsi="Times New Roman" w:cs="Times New Roman"/>
          <w:color w:val="000000" w:themeColor="text1"/>
          <w:lang w:eastAsia="ja-JP"/>
        </w:rPr>
        <w:t>コミューン</w:t>
      </w:r>
      <w:r w:rsidR="00BC350F" w:rsidRPr="00D33E8E">
        <w:rPr>
          <w:rFonts w:ascii="Times New Roman" w:eastAsiaTheme="minorEastAsia" w:hAnsi="Times New Roman" w:cs="Times New Roman"/>
          <w:color w:val="000000" w:themeColor="text1"/>
          <w:lang w:eastAsia="ja-JP"/>
        </w:rPr>
        <w:t>Mieu Bong</w:t>
      </w:r>
      <w:r w:rsidR="00BC350F" w:rsidRPr="00D33E8E">
        <w:rPr>
          <w:rFonts w:ascii="Times New Roman" w:eastAsiaTheme="minorEastAsia" w:hAnsi="Times New Roman" w:cs="Times New Roman"/>
          <w:color w:val="000000" w:themeColor="text1"/>
          <w:lang w:eastAsia="ja-JP"/>
        </w:rPr>
        <w:t>村です。</w:t>
      </w:r>
    </w:p>
    <w:p w14:paraId="1E3CEBAA" w14:textId="5C7DCA11" w:rsidR="009A6205" w:rsidRPr="00D33E8E" w:rsidRDefault="00141DB9" w:rsidP="009A6205">
      <w:pPr>
        <w:rPr>
          <w:rFonts w:ascii="Times New Roman" w:eastAsiaTheme="minorEastAsia" w:hAnsi="Times New Roman" w:cs="Times New Roman"/>
          <w:color w:val="000000" w:themeColor="text1"/>
        </w:rPr>
      </w:pPr>
      <w:r w:rsidRPr="00D33E8E">
        <w:rPr>
          <w:rFonts w:ascii="Times New Roman" w:eastAsiaTheme="minorEastAsia" w:hAnsi="Times New Roman" w:cs="Times New Roman"/>
          <w:color w:val="000000" w:themeColor="text1"/>
          <w:lang w:eastAsia="ja-JP"/>
        </w:rPr>
        <w:t>本申請書で以下のことを</w:t>
      </w:r>
      <w:r w:rsidR="00D33E8E" w:rsidRPr="00D33E8E">
        <w:rPr>
          <w:rFonts w:ascii="Times New Roman" w:eastAsiaTheme="minorEastAsia" w:hAnsi="Times New Roman" w:cs="Times New Roman"/>
          <w:color w:val="000000" w:themeColor="text1"/>
          <w:lang w:eastAsia="ja-JP"/>
        </w:rPr>
        <w:t>承認</w:t>
      </w:r>
      <w:r w:rsidRPr="00D33E8E">
        <w:rPr>
          <w:rFonts w:ascii="Times New Roman" w:eastAsiaTheme="minorEastAsia" w:hAnsi="Times New Roman" w:cs="Times New Roman"/>
          <w:color w:val="000000" w:themeColor="text1"/>
          <w:lang w:eastAsia="ja-JP"/>
        </w:rPr>
        <w:t>していただ</w:t>
      </w:r>
      <w:r w:rsidR="00277FDC" w:rsidRPr="00D33E8E">
        <w:rPr>
          <w:rFonts w:ascii="Times New Roman" w:eastAsiaTheme="minorEastAsia" w:hAnsi="Times New Roman" w:cs="Times New Roman"/>
          <w:color w:val="000000" w:themeColor="text1"/>
          <w:lang w:eastAsia="ja-JP"/>
        </w:rPr>
        <w:t>き</w:t>
      </w:r>
      <w:r w:rsidRPr="00D33E8E">
        <w:rPr>
          <w:rFonts w:ascii="Times New Roman" w:eastAsiaTheme="minorEastAsia" w:hAnsi="Times New Roman" w:cs="Times New Roman"/>
          <w:color w:val="000000" w:themeColor="text1"/>
          <w:lang w:eastAsia="ja-JP"/>
        </w:rPr>
        <w:t>ますようお願い致します。</w:t>
      </w:r>
    </w:p>
    <w:p w14:paraId="2E65F1F0" w14:textId="4E9DEB7C" w:rsidR="009A6205" w:rsidRPr="00D33E8E" w:rsidRDefault="00141DB9" w:rsidP="009A6205">
      <w:pPr>
        <w:rPr>
          <w:rFonts w:ascii="Times New Roman" w:eastAsiaTheme="minorEastAsia" w:hAnsi="Times New Roman" w:cs="Times New Roman"/>
          <w:color w:val="000000" w:themeColor="text1"/>
        </w:rPr>
      </w:pPr>
      <w:r w:rsidRPr="00D33E8E">
        <w:rPr>
          <w:rFonts w:ascii="Times New Roman" w:eastAsiaTheme="minorEastAsia" w:hAnsi="Times New Roman" w:cs="Times New Roman"/>
          <w:color w:val="000000" w:themeColor="text1"/>
          <w:lang w:eastAsia="ja-JP"/>
        </w:rPr>
        <w:t>私は</w:t>
      </w:r>
      <w:r w:rsidRPr="00D33E8E">
        <w:rPr>
          <w:rFonts w:ascii="Times New Roman" w:eastAsiaTheme="minorEastAsia" w:hAnsi="Times New Roman" w:cs="Times New Roman"/>
          <w:color w:val="000000" w:themeColor="text1"/>
          <w:lang w:eastAsia="ja-JP"/>
        </w:rPr>
        <w:t>Van Thuoc</w:t>
      </w:r>
      <w:r w:rsidRPr="00D33E8E">
        <w:rPr>
          <w:rFonts w:ascii="Times New Roman" w:eastAsiaTheme="minorEastAsia" w:hAnsi="Times New Roman" w:cs="Times New Roman"/>
          <w:color w:val="000000" w:themeColor="text1"/>
          <w:lang w:eastAsia="ja-JP"/>
        </w:rPr>
        <w:t>という葬式サービスを</w:t>
      </w:r>
      <w:r w:rsidRPr="00D33E8E">
        <w:rPr>
          <w:rFonts w:ascii="Times New Roman" w:eastAsiaTheme="minorEastAsia" w:hAnsi="Times New Roman" w:cs="Times New Roman"/>
          <w:color w:val="000000" w:themeColor="text1"/>
          <w:lang w:eastAsia="ja-JP"/>
        </w:rPr>
        <w:t>Da Nang</w:t>
      </w:r>
      <w:r w:rsidRPr="00D33E8E">
        <w:rPr>
          <w:rFonts w:ascii="Times New Roman" w:eastAsiaTheme="minorEastAsia" w:hAnsi="Times New Roman" w:cs="Times New Roman"/>
          <w:color w:val="000000" w:themeColor="text1"/>
          <w:lang w:eastAsia="ja-JP"/>
        </w:rPr>
        <w:t>市</w:t>
      </w:r>
      <w:r w:rsidRPr="00D33E8E">
        <w:rPr>
          <w:rFonts w:ascii="Times New Roman" w:eastAsiaTheme="minorEastAsia" w:hAnsi="Times New Roman" w:cs="Times New Roman"/>
          <w:color w:val="000000" w:themeColor="text1"/>
          <w:lang w:eastAsia="ja-JP"/>
        </w:rPr>
        <w:t>Hoa Vang</w:t>
      </w:r>
      <w:r w:rsidRPr="00D33E8E">
        <w:rPr>
          <w:rFonts w:ascii="Times New Roman" w:eastAsiaTheme="minorEastAsia" w:hAnsi="Times New Roman" w:cs="Times New Roman"/>
          <w:color w:val="000000" w:themeColor="text1"/>
          <w:lang w:eastAsia="ja-JP"/>
        </w:rPr>
        <w:t>区</w:t>
      </w:r>
      <w:r w:rsidRPr="00D33E8E">
        <w:rPr>
          <w:rFonts w:ascii="Times New Roman" w:eastAsiaTheme="minorEastAsia" w:hAnsi="Times New Roman" w:cs="Times New Roman"/>
          <w:color w:val="000000" w:themeColor="text1"/>
          <w:lang w:eastAsia="ja-JP"/>
        </w:rPr>
        <w:t>Hoa Phuoc</w:t>
      </w:r>
      <w:r w:rsidRPr="00D33E8E">
        <w:rPr>
          <w:rFonts w:ascii="Times New Roman" w:eastAsiaTheme="minorEastAsia" w:hAnsi="Times New Roman" w:cs="Times New Roman"/>
          <w:color w:val="000000" w:themeColor="text1"/>
          <w:lang w:eastAsia="ja-JP"/>
        </w:rPr>
        <w:t>コミューン</w:t>
      </w:r>
      <w:r w:rsidRPr="00D33E8E">
        <w:rPr>
          <w:rFonts w:ascii="Times New Roman" w:eastAsiaTheme="minorEastAsia" w:hAnsi="Times New Roman" w:cs="Times New Roman"/>
          <w:color w:val="000000" w:themeColor="text1"/>
          <w:lang w:eastAsia="ja-JP"/>
        </w:rPr>
        <w:t>Mieu Bong</w:t>
      </w:r>
      <w:r w:rsidRPr="00D33E8E">
        <w:rPr>
          <w:rFonts w:ascii="Times New Roman" w:eastAsiaTheme="minorEastAsia" w:hAnsi="Times New Roman" w:cs="Times New Roman"/>
          <w:color w:val="000000" w:themeColor="text1"/>
          <w:lang w:eastAsia="ja-JP"/>
        </w:rPr>
        <w:t>村で経営しています。</w:t>
      </w:r>
    </w:p>
    <w:p w14:paraId="64F0F261" w14:textId="2DD63098" w:rsidR="009A6205" w:rsidRPr="00D33E8E" w:rsidRDefault="00824708" w:rsidP="009A6205">
      <w:pPr>
        <w:rPr>
          <w:rFonts w:ascii="Times New Roman" w:eastAsiaTheme="minorEastAsia" w:hAnsi="Times New Roman" w:cs="Times New Roman"/>
          <w:color w:val="000000" w:themeColor="text1"/>
        </w:rPr>
      </w:pPr>
      <w:r w:rsidRPr="00D33E8E">
        <w:rPr>
          <w:rFonts w:ascii="Times New Roman" w:eastAsiaTheme="minorEastAsia" w:hAnsi="Times New Roman" w:cs="Times New Roman"/>
          <w:color w:val="000000" w:themeColor="text1"/>
          <w:lang w:eastAsia="ja-JP"/>
        </w:rPr>
        <w:t>生年が</w:t>
      </w:r>
      <w:r w:rsidRPr="00D33E8E">
        <w:rPr>
          <w:rFonts w:ascii="Times New Roman" w:eastAsiaTheme="minorEastAsia" w:hAnsi="Times New Roman" w:cs="Times New Roman"/>
          <w:color w:val="000000" w:themeColor="text1"/>
          <w:lang w:eastAsia="ja-JP"/>
        </w:rPr>
        <w:t>1993</w:t>
      </w:r>
      <w:r w:rsidRPr="00D33E8E">
        <w:rPr>
          <w:rFonts w:ascii="Times New Roman" w:eastAsiaTheme="minorEastAsia" w:hAnsi="Times New Roman" w:cs="Times New Roman"/>
          <w:color w:val="000000" w:themeColor="text1"/>
          <w:lang w:eastAsia="ja-JP"/>
        </w:rPr>
        <w:t>年で本籍地が</w:t>
      </w:r>
      <w:r w:rsidRPr="00D33E8E">
        <w:rPr>
          <w:rFonts w:ascii="Times New Roman" w:eastAsiaTheme="minorEastAsia" w:hAnsi="Times New Roman" w:cs="Times New Roman"/>
          <w:color w:val="000000" w:themeColor="text1"/>
          <w:lang w:eastAsia="ja-JP"/>
        </w:rPr>
        <w:t>Da Nang</w:t>
      </w:r>
      <w:r w:rsidRPr="00D33E8E">
        <w:rPr>
          <w:rFonts w:ascii="Times New Roman" w:eastAsiaTheme="minorEastAsia" w:hAnsi="Times New Roman" w:cs="Times New Roman"/>
          <w:color w:val="000000" w:themeColor="text1"/>
          <w:lang w:eastAsia="ja-JP"/>
        </w:rPr>
        <w:t>市</w:t>
      </w:r>
      <w:r w:rsidRPr="00D33E8E">
        <w:rPr>
          <w:rFonts w:ascii="Times New Roman" w:eastAsiaTheme="minorEastAsia" w:hAnsi="Times New Roman" w:cs="Times New Roman"/>
          <w:color w:val="000000" w:themeColor="text1"/>
          <w:lang w:eastAsia="ja-JP"/>
        </w:rPr>
        <w:t>Hoa Vang</w:t>
      </w:r>
      <w:r w:rsidRPr="00D33E8E">
        <w:rPr>
          <w:rFonts w:ascii="Times New Roman" w:eastAsiaTheme="minorEastAsia" w:hAnsi="Times New Roman" w:cs="Times New Roman"/>
          <w:color w:val="000000" w:themeColor="text1"/>
          <w:lang w:eastAsia="ja-JP"/>
        </w:rPr>
        <w:t>区</w:t>
      </w:r>
      <w:r w:rsidRPr="00D33E8E">
        <w:rPr>
          <w:rFonts w:ascii="Times New Roman" w:eastAsiaTheme="minorEastAsia" w:hAnsi="Times New Roman" w:cs="Times New Roman"/>
          <w:color w:val="000000" w:themeColor="text1"/>
          <w:lang w:eastAsia="ja-JP"/>
        </w:rPr>
        <w:t>Hoa Chau</w:t>
      </w:r>
      <w:r w:rsidRPr="00D33E8E">
        <w:rPr>
          <w:rFonts w:ascii="Times New Roman" w:eastAsiaTheme="minorEastAsia" w:hAnsi="Times New Roman" w:cs="Times New Roman"/>
          <w:color w:val="000000" w:themeColor="text1"/>
          <w:lang w:eastAsia="ja-JP"/>
        </w:rPr>
        <w:t>コミューン</w:t>
      </w:r>
      <w:r w:rsidRPr="00D33E8E">
        <w:rPr>
          <w:rFonts w:ascii="Times New Roman" w:eastAsiaTheme="minorEastAsia" w:hAnsi="Times New Roman" w:cs="Times New Roman"/>
          <w:color w:val="000000" w:themeColor="text1"/>
          <w:lang w:eastAsia="ja-JP"/>
        </w:rPr>
        <w:t>Duong Son</w:t>
      </w:r>
      <w:r w:rsidRPr="00D33E8E">
        <w:rPr>
          <w:rFonts w:ascii="Times New Roman" w:eastAsiaTheme="minorEastAsia" w:hAnsi="Times New Roman" w:cs="Times New Roman"/>
          <w:color w:val="000000" w:themeColor="text1"/>
          <w:lang w:eastAsia="ja-JP"/>
        </w:rPr>
        <w:t>村</w:t>
      </w:r>
      <w:r w:rsidRPr="00D33E8E">
        <w:rPr>
          <w:rFonts w:ascii="Times New Roman" w:eastAsiaTheme="minorEastAsia" w:hAnsi="Times New Roman" w:cs="Times New Roman"/>
          <w:color w:val="000000" w:themeColor="text1"/>
          <w:lang w:eastAsia="ja-JP"/>
        </w:rPr>
        <w:t>01</w:t>
      </w:r>
      <w:r w:rsidRPr="00D33E8E">
        <w:rPr>
          <w:rFonts w:ascii="Times New Roman" w:eastAsiaTheme="minorEastAsia" w:hAnsi="Times New Roman" w:cs="Times New Roman"/>
          <w:color w:val="000000" w:themeColor="text1"/>
          <w:lang w:eastAsia="ja-JP"/>
        </w:rPr>
        <w:t>組民舗</w:t>
      </w:r>
      <w:r w:rsidRPr="00D33E8E">
        <w:rPr>
          <w:rFonts w:ascii="Times New Roman" w:eastAsiaTheme="minorEastAsia" w:hAnsi="Times New Roman" w:cs="Times New Roman"/>
          <w:color w:val="000000" w:themeColor="text1"/>
          <w:shd w:val="clear" w:color="auto" w:fill="FFFFFF"/>
          <w:lang w:eastAsia="ja-JP"/>
        </w:rPr>
        <w:t>である</w:t>
      </w:r>
      <w:r w:rsidRPr="00D33E8E">
        <w:rPr>
          <w:rFonts w:ascii="Times New Roman" w:eastAsiaTheme="minorEastAsia" w:hAnsi="Times New Roman" w:cs="Times New Roman"/>
          <w:color w:val="000000" w:themeColor="text1"/>
          <w:shd w:val="clear" w:color="auto" w:fill="FFFFFF"/>
          <w:lang w:eastAsia="ja-JP"/>
        </w:rPr>
        <w:t>Nguyen Dang Tuan</w:t>
      </w:r>
      <w:r w:rsidRPr="00D33E8E">
        <w:rPr>
          <w:rFonts w:ascii="Times New Roman" w:eastAsiaTheme="minorEastAsia" w:hAnsi="Times New Roman" w:cs="Times New Roman"/>
          <w:color w:val="000000" w:themeColor="text1"/>
          <w:shd w:val="clear" w:color="auto" w:fill="FFFFFF"/>
          <w:lang w:eastAsia="ja-JP"/>
        </w:rPr>
        <w:t>氏の葬式サービスを</w:t>
      </w:r>
      <w:r w:rsidRPr="00D33E8E">
        <w:rPr>
          <w:rFonts w:ascii="Times New Roman" w:eastAsiaTheme="minorEastAsia" w:hAnsi="Times New Roman" w:cs="Times New Roman"/>
          <w:color w:val="000000" w:themeColor="text1"/>
          <w:shd w:val="clear" w:color="auto" w:fill="FFFFFF"/>
          <w:lang w:eastAsia="ja-JP"/>
        </w:rPr>
        <w:t>2019</w:t>
      </w:r>
      <w:r w:rsidRPr="00D33E8E">
        <w:rPr>
          <w:rFonts w:ascii="Times New Roman" w:eastAsiaTheme="minorEastAsia" w:hAnsi="Times New Roman" w:cs="Times New Roman"/>
          <w:color w:val="000000" w:themeColor="text1"/>
          <w:shd w:val="clear" w:color="auto" w:fill="FFFFFF"/>
          <w:lang w:eastAsia="ja-JP"/>
        </w:rPr>
        <w:t>年</w:t>
      </w:r>
      <w:r w:rsidRPr="00D33E8E">
        <w:rPr>
          <w:rFonts w:ascii="Times New Roman" w:eastAsiaTheme="minorEastAsia" w:hAnsi="Times New Roman" w:cs="Times New Roman"/>
          <w:color w:val="000000" w:themeColor="text1"/>
          <w:shd w:val="clear" w:color="auto" w:fill="FFFFFF"/>
          <w:lang w:eastAsia="ja-JP"/>
        </w:rPr>
        <w:t>7</w:t>
      </w:r>
      <w:r w:rsidRPr="00D33E8E">
        <w:rPr>
          <w:rFonts w:ascii="Times New Roman" w:eastAsiaTheme="minorEastAsia" w:hAnsi="Times New Roman" w:cs="Times New Roman"/>
          <w:color w:val="000000" w:themeColor="text1"/>
          <w:shd w:val="clear" w:color="auto" w:fill="FFFFFF"/>
          <w:lang w:eastAsia="ja-JP"/>
        </w:rPr>
        <w:t>月</w:t>
      </w:r>
      <w:r w:rsidRPr="00D33E8E">
        <w:rPr>
          <w:rFonts w:ascii="Times New Roman" w:eastAsiaTheme="minorEastAsia" w:hAnsi="Times New Roman" w:cs="Times New Roman"/>
          <w:color w:val="000000" w:themeColor="text1"/>
          <w:shd w:val="clear" w:color="auto" w:fill="FFFFFF"/>
          <w:lang w:eastAsia="ja-JP"/>
        </w:rPr>
        <w:t>17</w:t>
      </w:r>
      <w:r w:rsidRPr="00D33E8E">
        <w:rPr>
          <w:rFonts w:ascii="Times New Roman" w:eastAsiaTheme="minorEastAsia" w:hAnsi="Times New Roman" w:cs="Times New Roman"/>
          <w:color w:val="000000" w:themeColor="text1"/>
          <w:shd w:val="clear" w:color="auto" w:fill="FFFFFF"/>
          <w:lang w:eastAsia="ja-JP"/>
        </w:rPr>
        <w:t>日</w:t>
      </w:r>
      <w:r w:rsidRPr="00D33E8E">
        <w:rPr>
          <w:rFonts w:ascii="Times New Roman" w:eastAsiaTheme="minorEastAsia" w:hAnsi="Times New Roman" w:cs="Times New Roman"/>
          <w:color w:val="000000" w:themeColor="text1"/>
          <w:shd w:val="clear" w:color="auto" w:fill="FFFFFF"/>
          <w:lang w:eastAsia="ja-JP"/>
        </w:rPr>
        <w:t>~19</w:t>
      </w:r>
      <w:r w:rsidRPr="00D33E8E">
        <w:rPr>
          <w:rFonts w:ascii="Times New Roman" w:eastAsiaTheme="minorEastAsia" w:hAnsi="Times New Roman" w:cs="Times New Roman"/>
          <w:color w:val="000000" w:themeColor="text1"/>
          <w:shd w:val="clear" w:color="auto" w:fill="FFFFFF"/>
          <w:lang w:eastAsia="ja-JP"/>
        </w:rPr>
        <w:t>日まで提供しました。</w:t>
      </w:r>
      <w:r w:rsidRPr="00D33E8E">
        <w:rPr>
          <w:rFonts w:ascii="Times New Roman" w:eastAsiaTheme="minorEastAsia" w:hAnsi="Times New Roman" w:cs="Times New Roman"/>
          <w:color w:val="000000" w:themeColor="text1"/>
          <w:shd w:val="clear" w:color="auto" w:fill="FFFFFF"/>
          <w:lang w:eastAsia="ja-JP"/>
        </w:rPr>
        <w:t>Nguyen Dang Tuan</w:t>
      </w:r>
      <w:r w:rsidRPr="00D33E8E">
        <w:rPr>
          <w:rFonts w:ascii="Times New Roman" w:eastAsiaTheme="minorEastAsia" w:hAnsi="Times New Roman" w:cs="Times New Roman"/>
          <w:color w:val="000000" w:themeColor="text1"/>
          <w:shd w:val="clear" w:color="auto" w:fill="FFFFFF"/>
          <w:lang w:eastAsia="ja-JP"/>
        </w:rPr>
        <w:t>氏が日本で労働災害で死亡し、死体</w:t>
      </w:r>
      <w:r w:rsidR="00277FDC" w:rsidRPr="00D33E8E">
        <w:rPr>
          <w:rFonts w:ascii="Times New Roman" w:eastAsiaTheme="minorEastAsia" w:hAnsi="Times New Roman" w:cs="Times New Roman"/>
          <w:color w:val="000000" w:themeColor="text1"/>
          <w:shd w:val="clear" w:color="auto" w:fill="FFFFFF"/>
          <w:lang w:eastAsia="ja-JP"/>
        </w:rPr>
        <w:t>が</w:t>
      </w:r>
      <w:r w:rsidR="00277FDC" w:rsidRPr="00D33E8E">
        <w:rPr>
          <w:rFonts w:ascii="Times New Roman" w:eastAsiaTheme="minorEastAsia" w:hAnsi="Times New Roman" w:cs="Times New Roman"/>
          <w:color w:val="000000" w:themeColor="text1"/>
          <w:shd w:val="clear" w:color="auto" w:fill="FFFFFF"/>
          <w:lang w:eastAsia="ja-JP"/>
        </w:rPr>
        <w:t>Da Nang</w:t>
      </w:r>
      <w:r w:rsidR="00277FDC" w:rsidRPr="00D33E8E">
        <w:rPr>
          <w:rFonts w:ascii="Times New Roman" w:eastAsiaTheme="minorEastAsia" w:hAnsi="Times New Roman" w:cs="Times New Roman"/>
          <w:color w:val="000000" w:themeColor="text1"/>
          <w:shd w:val="clear" w:color="auto" w:fill="FFFFFF"/>
          <w:lang w:eastAsia="ja-JP"/>
        </w:rPr>
        <w:t>に</w:t>
      </w:r>
      <w:r w:rsidRPr="00D33E8E">
        <w:rPr>
          <w:rFonts w:ascii="Times New Roman" w:eastAsiaTheme="minorEastAsia" w:hAnsi="Times New Roman" w:cs="Times New Roman"/>
          <w:color w:val="000000" w:themeColor="text1"/>
          <w:shd w:val="clear" w:color="auto" w:fill="FFFFFF"/>
          <w:lang w:eastAsia="ja-JP"/>
        </w:rPr>
        <w:t>移送</w:t>
      </w:r>
      <w:r w:rsidR="00277FDC" w:rsidRPr="00D33E8E">
        <w:rPr>
          <w:rFonts w:ascii="Times New Roman" w:eastAsiaTheme="minorEastAsia" w:hAnsi="Times New Roman" w:cs="Times New Roman"/>
          <w:color w:val="000000" w:themeColor="text1"/>
          <w:shd w:val="clear" w:color="auto" w:fill="FFFFFF"/>
          <w:lang w:eastAsia="ja-JP"/>
        </w:rPr>
        <w:t>され</w:t>
      </w:r>
      <w:r w:rsidRPr="00D33E8E">
        <w:rPr>
          <w:rFonts w:ascii="Times New Roman" w:eastAsiaTheme="minorEastAsia" w:hAnsi="Times New Roman" w:cs="Times New Roman"/>
          <w:color w:val="000000" w:themeColor="text1"/>
          <w:shd w:val="clear" w:color="auto" w:fill="FFFFFF"/>
          <w:lang w:eastAsia="ja-JP"/>
        </w:rPr>
        <w:t>葬式</w:t>
      </w:r>
      <w:r w:rsidR="00277FDC" w:rsidRPr="00D33E8E">
        <w:rPr>
          <w:rFonts w:ascii="Times New Roman" w:eastAsiaTheme="minorEastAsia" w:hAnsi="Times New Roman" w:cs="Times New Roman"/>
          <w:color w:val="000000" w:themeColor="text1"/>
          <w:shd w:val="clear" w:color="auto" w:fill="FFFFFF"/>
          <w:lang w:eastAsia="ja-JP"/>
        </w:rPr>
        <w:t>が行われました。葬式サービス費は</w:t>
      </w:r>
      <w:r w:rsidR="00277FDC" w:rsidRPr="00D33E8E">
        <w:rPr>
          <w:rFonts w:ascii="Times New Roman" w:eastAsiaTheme="minorEastAsia" w:hAnsi="Times New Roman" w:cs="Times New Roman"/>
          <w:color w:val="000000" w:themeColor="text1"/>
          <w:shd w:val="clear" w:color="auto" w:fill="FFFFFF"/>
          <w:lang w:eastAsia="ja-JP"/>
        </w:rPr>
        <w:t>VND</w:t>
      </w:r>
      <w:r w:rsidR="009A6205" w:rsidRPr="00D33E8E">
        <w:rPr>
          <w:rFonts w:ascii="Times New Roman" w:eastAsiaTheme="minorEastAsia" w:hAnsi="Times New Roman" w:cs="Times New Roman"/>
          <w:color w:val="000000" w:themeColor="text1"/>
        </w:rPr>
        <w:t>112</w:t>
      </w:r>
      <w:r w:rsidR="00277FDC" w:rsidRPr="00D33E8E">
        <w:rPr>
          <w:rFonts w:ascii="Times New Roman" w:eastAsiaTheme="minorEastAsia" w:hAnsi="Times New Roman" w:cs="Times New Roman"/>
          <w:color w:val="000000" w:themeColor="text1"/>
          <w:lang w:eastAsia="ja-JP"/>
        </w:rPr>
        <w:t>,</w:t>
      </w:r>
      <w:r w:rsidR="009A6205" w:rsidRPr="00D33E8E">
        <w:rPr>
          <w:rFonts w:ascii="Times New Roman" w:eastAsiaTheme="minorEastAsia" w:hAnsi="Times New Roman" w:cs="Times New Roman"/>
          <w:color w:val="000000" w:themeColor="text1"/>
        </w:rPr>
        <w:t>305</w:t>
      </w:r>
      <w:r w:rsidR="00277FDC" w:rsidRPr="00D33E8E">
        <w:rPr>
          <w:rFonts w:ascii="Times New Roman" w:eastAsiaTheme="minorEastAsia" w:hAnsi="Times New Roman" w:cs="Times New Roman"/>
          <w:color w:val="000000" w:themeColor="text1"/>
          <w:lang w:eastAsia="ja-JP"/>
        </w:rPr>
        <w:t>,</w:t>
      </w:r>
      <w:r w:rsidR="009A6205" w:rsidRPr="00D33E8E">
        <w:rPr>
          <w:rFonts w:ascii="Times New Roman" w:eastAsiaTheme="minorEastAsia" w:hAnsi="Times New Roman" w:cs="Times New Roman"/>
          <w:color w:val="000000" w:themeColor="text1"/>
        </w:rPr>
        <w:t>000</w:t>
      </w:r>
      <w:r w:rsidR="00277FDC" w:rsidRPr="00D33E8E">
        <w:rPr>
          <w:rFonts w:ascii="Times New Roman" w:eastAsiaTheme="minorEastAsia" w:hAnsi="Times New Roman" w:cs="Times New Roman"/>
          <w:color w:val="000000" w:themeColor="text1"/>
          <w:lang w:eastAsia="ja-JP"/>
        </w:rPr>
        <w:t>（千百二十三万五千ドン相当）で、支払書類が添付されています。</w:t>
      </w:r>
    </w:p>
    <w:p w14:paraId="1E86B2BF" w14:textId="77777777" w:rsidR="009A6205" w:rsidRPr="00D33E8E" w:rsidRDefault="009A6205" w:rsidP="009A6205">
      <w:pPr>
        <w:rPr>
          <w:rFonts w:ascii="Times New Roman" w:eastAsiaTheme="minorEastAsia" w:hAnsi="Times New Roman" w:cs="Times New Roman"/>
          <w:color w:val="000000" w:themeColor="text1"/>
        </w:rPr>
      </w:pPr>
    </w:p>
    <w:p w14:paraId="3B35B445" w14:textId="606BCEEF" w:rsidR="009A6205" w:rsidRPr="00D33E8E" w:rsidRDefault="00277FDC" w:rsidP="009A6205">
      <w:pPr>
        <w:rPr>
          <w:rFonts w:ascii="Times New Roman" w:eastAsiaTheme="minorEastAsia" w:hAnsi="Times New Roman" w:cs="Times New Roman"/>
          <w:color w:val="000000" w:themeColor="text1"/>
        </w:rPr>
      </w:pPr>
      <w:r w:rsidRPr="00D33E8E">
        <w:rPr>
          <w:rFonts w:ascii="Times New Roman" w:eastAsiaTheme="minorEastAsia" w:hAnsi="Times New Roman" w:cs="Times New Roman"/>
          <w:color w:val="000000" w:themeColor="text1"/>
          <w:lang w:eastAsia="ja-JP"/>
        </w:rPr>
        <w:t>私</w:t>
      </w:r>
      <w:r w:rsidR="00BD4DC0" w:rsidRPr="00D33E8E">
        <w:rPr>
          <w:rFonts w:ascii="Times New Roman" w:eastAsiaTheme="minorEastAsia" w:hAnsi="Times New Roman" w:cs="Times New Roman"/>
          <w:color w:val="000000" w:themeColor="text1"/>
          <w:lang w:eastAsia="ja-JP"/>
        </w:rPr>
        <w:t>が</w:t>
      </w:r>
      <w:r w:rsidRPr="00D33E8E">
        <w:rPr>
          <w:rFonts w:ascii="Times New Roman" w:eastAsiaTheme="minorEastAsia" w:hAnsi="Times New Roman" w:cs="Times New Roman"/>
          <w:color w:val="000000" w:themeColor="text1"/>
          <w:lang w:eastAsia="ja-JP"/>
        </w:rPr>
        <w:t>地方で葬式サービスを提供したことが真実であることを</w:t>
      </w:r>
      <w:r w:rsidR="00BD4DC0" w:rsidRPr="00D33E8E">
        <w:rPr>
          <w:rFonts w:ascii="Times New Roman" w:eastAsiaTheme="minorEastAsia" w:hAnsi="Times New Roman" w:cs="Times New Roman"/>
          <w:color w:val="000000" w:themeColor="text1"/>
          <w:lang w:eastAsia="ja-JP"/>
        </w:rPr>
        <w:t>承認</w:t>
      </w:r>
      <w:r w:rsidRPr="00D33E8E">
        <w:rPr>
          <w:rFonts w:ascii="Times New Roman" w:eastAsiaTheme="minorEastAsia" w:hAnsi="Times New Roman" w:cs="Times New Roman"/>
          <w:color w:val="000000" w:themeColor="text1"/>
          <w:lang w:eastAsia="ja-JP"/>
        </w:rPr>
        <w:t>していただきますようお願い致します。上記の内容が真実であることを保証致します。</w:t>
      </w:r>
    </w:p>
    <w:p w14:paraId="42BF94C4" w14:textId="4ABAF3E7" w:rsidR="009A6205" w:rsidRPr="00D33E8E" w:rsidRDefault="009A6205" w:rsidP="009A6205">
      <w:pPr>
        <w:rPr>
          <w:rFonts w:ascii="Times New Roman" w:eastAsiaTheme="minorEastAsia" w:hAnsi="Times New Roman" w:cs="Times New Roman"/>
          <w:color w:val="000000" w:themeColor="text1"/>
        </w:rPr>
      </w:pPr>
    </w:p>
    <w:tbl>
      <w:tblPr>
        <w:tblStyle w:val="a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8"/>
        <w:gridCol w:w="4348"/>
      </w:tblGrid>
      <w:tr w:rsidR="00D33E8E" w:rsidRPr="00D33E8E" w14:paraId="5B32F72B" w14:textId="77777777" w:rsidTr="00553D37">
        <w:tc>
          <w:tcPr>
            <w:tcW w:w="4348" w:type="dxa"/>
          </w:tcPr>
          <w:p w14:paraId="2C07F183" w14:textId="77777777" w:rsidR="009A6205" w:rsidRPr="00D33E8E" w:rsidRDefault="009A6205" w:rsidP="009A6205">
            <w:pPr>
              <w:rPr>
                <w:rFonts w:ascii="Times New Roman" w:eastAsiaTheme="minorEastAsia" w:hAnsi="Times New Roman" w:cs="Times New Roman"/>
                <w:color w:val="000000" w:themeColor="text1"/>
              </w:rPr>
            </w:pPr>
          </w:p>
          <w:p w14:paraId="6554F354" w14:textId="77777777" w:rsidR="002B4814" w:rsidRPr="00D33E8E" w:rsidRDefault="00BD4DC0" w:rsidP="00553D37">
            <w:pPr>
              <w:jc w:val="center"/>
              <w:rPr>
                <w:rFonts w:ascii="Times New Roman" w:eastAsiaTheme="minorEastAsia" w:hAnsi="Times New Roman" w:cs="Times New Roman"/>
                <w:b/>
                <w:bCs/>
                <w:color w:val="000000" w:themeColor="text1"/>
                <w:lang w:eastAsia="ja-JP"/>
              </w:rPr>
            </w:pPr>
            <w:r w:rsidRPr="00D33E8E">
              <w:rPr>
                <w:rFonts w:ascii="Times New Roman" w:eastAsiaTheme="minorEastAsia" w:hAnsi="Times New Roman" w:cs="Times New Roman"/>
                <w:b/>
                <w:bCs/>
                <w:color w:val="000000" w:themeColor="text1"/>
                <w:lang w:eastAsia="ja-JP"/>
              </w:rPr>
              <w:t>Hoa Phuoc</w:t>
            </w:r>
            <w:r w:rsidRPr="00D33E8E">
              <w:rPr>
                <w:rFonts w:ascii="Times New Roman" w:eastAsiaTheme="minorEastAsia" w:hAnsi="Times New Roman" w:cs="Times New Roman"/>
                <w:b/>
                <w:bCs/>
                <w:color w:val="000000" w:themeColor="text1"/>
                <w:lang w:eastAsia="ja-JP"/>
              </w:rPr>
              <w:t>コミューン人民委委員の</w:t>
            </w:r>
          </w:p>
          <w:p w14:paraId="2B08E549" w14:textId="710EF188" w:rsidR="009A6205" w:rsidRPr="00D33E8E" w:rsidRDefault="00BD4DC0" w:rsidP="00553D37">
            <w:pPr>
              <w:jc w:val="center"/>
              <w:rPr>
                <w:rFonts w:ascii="Times New Roman" w:eastAsiaTheme="minorEastAsia" w:hAnsi="Times New Roman" w:cs="Times New Roman"/>
                <w:b/>
                <w:bCs/>
                <w:color w:val="000000" w:themeColor="text1"/>
              </w:rPr>
            </w:pPr>
            <w:r w:rsidRPr="00D33E8E">
              <w:rPr>
                <w:rFonts w:ascii="Times New Roman" w:eastAsiaTheme="minorEastAsia" w:hAnsi="Times New Roman" w:cs="Times New Roman"/>
                <w:b/>
                <w:bCs/>
                <w:color w:val="000000" w:themeColor="text1"/>
                <w:lang w:eastAsia="ja-JP"/>
              </w:rPr>
              <w:t>承認</w:t>
            </w:r>
          </w:p>
          <w:p w14:paraId="0F50E93B" w14:textId="4DA5DCDE" w:rsidR="009A6205" w:rsidRPr="00D33E8E" w:rsidRDefault="009A6205" w:rsidP="00553D37">
            <w:pPr>
              <w:jc w:val="center"/>
              <w:rPr>
                <w:rFonts w:ascii="Times New Roman" w:eastAsiaTheme="minorEastAsia" w:hAnsi="Times New Roman" w:cs="Times New Roman"/>
                <w:color w:val="000000" w:themeColor="text1"/>
              </w:rPr>
            </w:pPr>
          </w:p>
          <w:p w14:paraId="6F171892" w14:textId="0B11ACA3" w:rsidR="009A6205" w:rsidRPr="00D33E8E" w:rsidRDefault="003F1CE0" w:rsidP="00553D37">
            <w:pPr>
              <w:jc w:val="center"/>
              <w:rPr>
                <w:rFonts w:ascii="Times New Roman" w:eastAsiaTheme="minorEastAsia" w:hAnsi="Times New Roman" w:cs="Times New Roman"/>
                <w:i/>
                <w:iCs/>
                <w:color w:val="000000" w:themeColor="text1"/>
                <w:lang w:eastAsia="ja-JP"/>
              </w:rPr>
            </w:pPr>
            <w:r w:rsidRPr="00D33E8E">
              <w:rPr>
                <w:rFonts w:ascii="Times New Roman" w:eastAsiaTheme="minorEastAsia" w:hAnsi="Times New Roman" w:cs="Times New Roman"/>
                <w:i/>
                <w:iCs/>
                <w:color w:val="000000" w:themeColor="text1"/>
                <w:lang w:eastAsia="ja-JP"/>
              </w:rPr>
              <w:t>本籍地が地方にある</w:t>
            </w:r>
            <w:r w:rsidR="00564BE5" w:rsidRPr="00D33E8E">
              <w:rPr>
                <w:rFonts w:ascii="Times New Roman" w:eastAsiaTheme="minorEastAsia" w:hAnsi="Times New Roman" w:cs="Times New Roman"/>
                <w:i/>
                <w:iCs/>
                <w:color w:val="000000" w:themeColor="text1"/>
                <w:lang w:eastAsia="ja-JP"/>
              </w:rPr>
              <w:t>Nguyen Van Thuoc</w:t>
            </w:r>
            <w:r w:rsidR="00564BE5" w:rsidRPr="00D33E8E">
              <w:rPr>
                <w:rFonts w:ascii="Times New Roman" w:eastAsiaTheme="minorEastAsia" w:hAnsi="Times New Roman" w:cs="Times New Roman"/>
                <w:i/>
                <w:iCs/>
                <w:color w:val="000000" w:themeColor="text1"/>
                <w:lang w:eastAsia="ja-JP"/>
              </w:rPr>
              <w:t>氏が</w:t>
            </w:r>
            <w:r w:rsidR="00564BE5" w:rsidRPr="00D33E8E">
              <w:rPr>
                <w:rFonts w:ascii="Times New Roman" w:eastAsiaTheme="minorEastAsia" w:hAnsi="Times New Roman" w:cs="Times New Roman"/>
                <w:i/>
                <w:iCs/>
                <w:color w:val="000000" w:themeColor="text1"/>
                <w:lang w:eastAsia="ja-JP"/>
              </w:rPr>
              <w:t>Van Thuoc</w:t>
            </w:r>
            <w:r w:rsidR="00564BE5" w:rsidRPr="00D33E8E">
              <w:rPr>
                <w:rFonts w:ascii="Times New Roman" w:eastAsiaTheme="minorEastAsia" w:hAnsi="Times New Roman" w:cs="Times New Roman"/>
                <w:i/>
                <w:iCs/>
                <w:color w:val="000000" w:themeColor="text1"/>
                <w:lang w:eastAsia="ja-JP"/>
              </w:rPr>
              <w:t>葬式サービスを経営していることは真実である。管轄機関に次の手続きを解決していただきますようお願い致します。</w:t>
            </w:r>
          </w:p>
          <w:p w14:paraId="69A08120" w14:textId="2B177D32" w:rsidR="00553D37" w:rsidRPr="00D33E8E" w:rsidRDefault="00564BE5" w:rsidP="00553D37">
            <w:pPr>
              <w:jc w:val="center"/>
              <w:rPr>
                <w:rFonts w:ascii="Times New Roman" w:eastAsiaTheme="minorEastAsia" w:hAnsi="Times New Roman" w:cs="Times New Roman"/>
                <w:i/>
                <w:iCs/>
                <w:color w:val="000000" w:themeColor="text1"/>
                <w:lang w:eastAsia="ja-JP"/>
              </w:rPr>
            </w:pPr>
            <w:r w:rsidRPr="00D33E8E">
              <w:rPr>
                <w:rFonts w:ascii="Times New Roman" w:eastAsiaTheme="minorEastAsia" w:hAnsi="Times New Roman" w:cs="Times New Roman"/>
                <w:i/>
                <w:iCs/>
                <w:color w:val="000000" w:themeColor="text1"/>
                <w:lang w:eastAsia="ja-JP"/>
              </w:rPr>
              <w:t>2019/8/</w:t>
            </w:r>
            <w:r w:rsidR="00553D37" w:rsidRPr="00D33E8E">
              <w:rPr>
                <w:rFonts w:ascii="Times New Roman" w:eastAsiaTheme="minorEastAsia" w:hAnsi="Times New Roman" w:cs="Times New Roman"/>
                <w:i/>
                <w:iCs/>
                <w:color w:val="000000" w:themeColor="text1"/>
                <w:lang w:eastAsia="ja-JP"/>
              </w:rPr>
              <w:t>30</w:t>
            </w:r>
          </w:p>
          <w:p w14:paraId="2E102964" w14:textId="77777777" w:rsidR="009A6205" w:rsidRPr="00D33E8E" w:rsidRDefault="009A6205" w:rsidP="00553D37">
            <w:pPr>
              <w:jc w:val="center"/>
              <w:rPr>
                <w:rFonts w:ascii="Times New Roman" w:eastAsiaTheme="minorEastAsia" w:hAnsi="Times New Roman" w:cs="Times New Roman"/>
                <w:color w:val="000000" w:themeColor="text1"/>
              </w:rPr>
            </w:pPr>
          </w:p>
          <w:p w14:paraId="3C80F64F" w14:textId="09055E29" w:rsidR="009A6205" w:rsidRPr="00D33E8E" w:rsidRDefault="00564BE5" w:rsidP="00553D37">
            <w:pPr>
              <w:jc w:val="center"/>
              <w:rPr>
                <w:rFonts w:ascii="Times New Roman" w:eastAsiaTheme="minorEastAsia" w:hAnsi="Times New Roman" w:cs="Times New Roman"/>
                <w:color w:val="000000" w:themeColor="text1"/>
                <w:lang w:eastAsia="ja-JP"/>
              </w:rPr>
            </w:pPr>
            <w:r w:rsidRPr="00D33E8E">
              <w:rPr>
                <w:rFonts w:ascii="Times New Roman" w:eastAsiaTheme="minorEastAsia" w:hAnsi="Times New Roman" w:cs="Times New Roman"/>
                <w:color w:val="000000" w:themeColor="text1"/>
                <w:lang w:eastAsia="ja-JP"/>
              </w:rPr>
              <w:t>Tran Van Duong</w:t>
            </w:r>
          </w:p>
        </w:tc>
        <w:tc>
          <w:tcPr>
            <w:tcW w:w="4348" w:type="dxa"/>
          </w:tcPr>
          <w:p w14:paraId="2787D41F" w14:textId="77777777" w:rsidR="00D33E8E" w:rsidRDefault="00D33E8E" w:rsidP="009A6205">
            <w:pPr>
              <w:jc w:val="center"/>
              <w:rPr>
                <w:rFonts w:ascii="Times New Roman" w:eastAsiaTheme="minorEastAsia" w:hAnsi="Times New Roman" w:cs="Times New Roman"/>
                <w:i/>
                <w:iCs/>
                <w:color w:val="000000" w:themeColor="text1"/>
                <w:lang w:eastAsia="ja-JP"/>
              </w:rPr>
            </w:pPr>
          </w:p>
          <w:p w14:paraId="47F2EBDF" w14:textId="12E99F10" w:rsidR="009A6205" w:rsidRPr="00D33E8E" w:rsidRDefault="00BD4DC0" w:rsidP="009A6205">
            <w:pPr>
              <w:jc w:val="center"/>
              <w:rPr>
                <w:rFonts w:ascii="Times New Roman" w:eastAsiaTheme="minorEastAsia" w:hAnsi="Times New Roman" w:cs="Times New Roman"/>
                <w:i/>
                <w:iCs/>
                <w:color w:val="000000" w:themeColor="text1"/>
              </w:rPr>
            </w:pPr>
            <w:r w:rsidRPr="00D33E8E">
              <w:rPr>
                <w:rFonts w:ascii="Times New Roman" w:eastAsiaTheme="minorEastAsia" w:hAnsi="Times New Roman" w:cs="Times New Roman"/>
                <w:i/>
                <w:iCs/>
                <w:color w:val="000000" w:themeColor="text1"/>
                <w:lang w:eastAsia="ja-JP"/>
              </w:rPr>
              <w:t>Hoa Phuoc</w:t>
            </w:r>
            <w:r w:rsidRPr="00D33E8E">
              <w:rPr>
                <w:rFonts w:ascii="Times New Roman" w:eastAsiaTheme="minorEastAsia" w:hAnsi="Times New Roman" w:cs="Times New Roman"/>
                <w:i/>
                <w:iCs/>
                <w:color w:val="000000" w:themeColor="text1"/>
                <w:lang w:eastAsia="ja-JP"/>
              </w:rPr>
              <w:t>、</w:t>
            </w:r>
            <w:r w:rsidRPr="00D33E8E">
              <w:rPr>
                <w:rFonts w:ascii="Times New Roman" w:eastAsiaTheme="minorEastAsia" w:hAnsi="Times New Roman" w:cs="Times New Roman"/>
                <w:i/>
                <w:iCs/>
                <w:color w:val="000000" w:themeColor="text1"/>
                <w:lang w:eastAsia="ja-JP"/>
              </w:rPr>
              <w:t>2019</w:t>
            </w:r>
            <w:r w:rsidRPr="00D33E8E">
              <w:rPr>
                <w:rFonts w:ascii="Times New Roman" w:eastAsiaTheme="minorEastAsia" w:hAnsi="Times New Roman" w:cs="Times New Roman"/>
                <w:i/>
                <w:iCs/>
                <w:color w:val="000000" w:themeColor="text1"/>
                <w:lang w:eastAsia="ja-JP"/>
              </w:rPr>
              <w:t>年</w:t>
            </w:r>
            <w:r w:rsidRPr="00D33E8E">
              <w:rPr>
                <w:rFonts w:ascii="Times New Roman" w:eastAsiaTheme="minorEastAsia" w:hAnsi="Times New Roman" w:cs="Times New Roman"/>
                <w:i/>
                <w:iCs/>
                <w:color w:val="000000" w:themeColor="text1"/>
                <w:lang w:eastAsia="ja-JP"/>
              </w:rPr>
              <w:t>8</w:t>
            </w:r>
            <w:r w:rsidRPr="00D33E8E">
              <w:rPr>
                <w:rFonts w:ascii="Times New Roman" w:eastAsiaTheme="minorEastAsia" w:hAnsi="Times New Roman" w:cs="Times New Roman"/>
                <w:i/>
                <w:iCs/>
                <w:color w:val="000000" w:themeColor="text1"/>
                <w:lang w:eastAsia="ja-JP"/>
              </w:rPr>
              <w:t>月</w:t>
            </w:r>
            <w:r w:rsidRPr="00D33E8E">
              <w:rPr>
                <w:rFonts w:ascii="Times New Roman" w:eastAsiaTheme="minorEastAsia" w:hAnsi="Times New Roman" w:cs="Times New Roman"/>
                <w:i/>
                <w:iCs/>
                <w:color w:val="000000" w:themeColor="text1"/>
                <w:lang w:eastAsia="ja-JP"/>
              </w:rPr>
              <w:t>30</w:t>
            </w:r>
            <w:r w:rsidRPr="00D33E8E">
              <w:rPr>
                <w:rFonts w:ascii="Times New Roman" w:eastAsiaTheme="minorEastAsia" w:hAnsi="Times New Roman" w:cs="Times New Roman"/>
                <w:i/>
                <w:iCs/>
                <w:color w:val="000000" w:themeColor="text1"/>
                <w:lang w:eastAsia="ja-JP"/>
              </w:rPr>
              <w:t>日</w:t>
            </w:r>
          </w:p>
          <w:p w14:paraId="4D4FAE91" w14:textId="3C9AB10D" w:rsidR="009A6205" w:rsidRPr="00D33E8E" w:rsidRDefault="00BD4DC0" w:rsidP="009A6205">
            <w:pPr>
              <w:jc w:val="center"/>
              <w:rPr>
                <w:rFonts w:ascii="Times New Roman" w:eastAsiaTheme="minorEastAsia" w:hAnsi="Times New Roman" w:cs="Times New Roman"/>
                <w:b/>
                <w:bCs/>
                <w:color w:val="000000" w:themeColor="text1"/>
              </w:rPr>
            </w:pPr>
            <w:r w:rsidRPr="00D33E8E">
              <w:rPr>
                <w:rFonts w:ascii="Times New Roman" w:eastAsiaTheme="minorEastAsia" w:hAnsi="Times New Roman" w:cs="Times New Roman"/>
                <w:b/>
                <w:bCs/>
                <w:color w:val="000000" w:themeColor="text1"/>
                <w:lang w:eastAsia="ja-JP"/>
              </w:rPr>
              <w:t>申請者</w:t>
            </w:r>
          </w:p>
          <w:p w14:paraId="555E1784" w14:textId="0E54B891" w:rsidR="009A6205" w:rsidRPr="00D33E8E" w:rsidRDefault="009A6205" w:rsidP="009A6205">
            <w:pPr>
              <w:jc w:val="center"/>
              <w:rPr>
                <w:rFonts w:ascii="Times New Roman" w:eastAsiaTheme="minorEastAsia" w:hAnsi="Times New Roman" w:cs="Times New Roman"/>
                <w:b/>
                <w:bCs/>
                <w:color w:val="000000" w:themeColor="text1"/>
                <w:lang w:eastAsia="ja-JP"/>
              </w:rPr>
            </w:pPr>
          </w:p>
          <w:p w14:paraId="63393E35" w14:textId="2614658D" w:rsidR="009A6205" w:rsidRPr="00D33E8E" w:rsidRDefault="009A6205" w:rsidP="009A6205">
            <w:pPr>
              <w:jc w:val="center"/>
              <w:rPr>
                <w:rFonts w:ascii="Times New Roman" w:eastAsiaTheme="minorEastAsia" w:hAnsi="Times New Roman" w:cs="Times New Roman"/>
                <w:b/>
                <w:bCs/>
                <w:color w:val="000000" w:themeColor="text1"/>
                <w:lang w:eastAsia="ja-JP"/>
              </w:rPr>
            </w:pPr>
          </w:p>
          <w:p w14:paraId="77889415" w14:textId="77777777" w:rsidR="009A6205" w:rsidRPr="00D33E8E" w:rsidRDefault="009A6205" w:rsidP="009A6205">
            <w:pPr>
              <w:jc w:val="center"/>
              <w:rPr>
                <w:rFonts w:ascii="Times New Roman" w:eastAsiaTheme="minorEastAsia" w:hAnsi="Times New Roman" w:cs="Times New Roman"/>
                <w:b/>
                <w:bCs/>
                <w:color w:val="000000" w:themeColor="text1"/>
                <w:lang w:eastAsia="ja-JP"/>
              </w:rPr>
            </w:pPr>
          </w:p>
          <w:p w14:paraId="631C3211" w14:textId="77777777" w:rsidR="00564BE5" w:rsidRPr="00D33E8E" w:rsidRDefault="00564BE5" w:rsidP="009A6205">
            <w:pPr>
              <w:jc w:val="center"/>
              <w:rPr>
                <w:rFonts w:ascii="Times New Roman" w:eastAsiaTheme="minorEastAsia" w:hAnsi="Times New Roman" w:cs="Times New Roman"/>
                <w:b/>
                <w:bCs/>
                <w:color w:val="000000" w:themeColor="text1"/>
              </w:rPr>
            </w:pPr>
          </w:p>
          <w:p w14:paraId="2C0CD624" w14:textId="77777777" w:rsidR="00564BE5" w:rsidRPr="00D33E8E" w:rsidRDefault="00564BE5" w:rsidP="009A6205">
            <w:pPr>
              <w:jc w:val="center"/>
              <w:rPr>
                <w:rFonts w:ascii="Times New Roman" w:eastAsiaTheme="minorEastAsia" w:hAnsi="Times New Roman" w:cs="Times New Roman"/>
                <w:b/>
                <w:bCs/>
                <w:color w:val="000000" w:themeColor="text1"/>
              </w:rPr>
            </w:pPr>
          </w:p>
          <w:p w14:paraId="5BDDC5AB" w14:textId="77777777" w:rsidR="00564BE5" w:rsidRPr="00D33E8E" w:rsidRDefault="00564BE5" w:rsidP="009A6205">
            <w:pPr>
              <w:jc w:val="center"/>
              <w:rPr>
                <w:rFonts w:ascii="Times New Roman" w:eastAsiaTheme="minorEastAsia" w:hAnsi="Times New Roman" w:cs="Times New Roman"/>
                <w:b/>
                <w:bCs/>
                <w:color w:val="000000" w:themeColor="text1"/>
              </w:rPr>
            </w:pPr>
          </w:p>
          <w:p w14:paraId="06DFF7F4" w14:textId="7D7570A1" w:rsidR="00564BE5" w:rsidRPr="00D33E8E" w:rsidRDefault="00564BE5" w:rsidP="009A6205">
            <w:pPr>
              <w:jc w:val="center"/>
              <w:rPr>
                <w:rFonts w:ascii="Times New Roman" w:eastAsiaTheme="minorEastAsia" w:hAnsi="Times New Roman" w:cs="Times New Roman"/>
                <w:b/>
                <w:bCs/>
                <w:color w:val="000000" w:themeColor="text1"/>
              </w:rPr>
            </w:pPr>
          </w:p>
          <w:p w14:paraId="1D6EB977" w14:textId="77777777" w:rsidR="00D33E8E" w:rsidRPr="00D33E8E" w:rsidRDefault="00D33E8E" w:rsidP="009A6205">
            <w:pPr>
              <w:jc w:val="center"/>
              <w:rPr>
                <w:rFonts w:ascii="Times New Roman" w:eastAsiaTheme="minorEastAsia" w:hAnsi="Times New Roman" w:cs="Times New Roman"/>
                <w:b/>
                <w:bCs/>
                <w:color w:val="000000" w:themeColor="text1"/>
              </w:rPr>
            </w:pPr>
          </w:p>
          <w:p w14:paraId="7BF67698" w14:textId="77777777" w:rsidR="00564BE5" w:rsidRPr="00D33E8E" w:rsidRDefault="00564BE5" w:rsidP="00D33E8E">
            <w:pPr>
              <w:rPr>
                <w:rFonts w:ascii="Times New Roman" w:eastAsiaTheme="minorEastAsia" w:hAnsi="Times New Roman" w:cs="Times New Roman"/>
                <w:b/>
                <w:bCs/>
                <w:color w:val="000000" w:themeColor="text1"/>
              </w:rPr>
            </w:pPr>
          </w:p>
          <w:p w14:paraId="184D08BF" w14:textId="77777777" w:rsidR="00564BE5" w:rsidRPr="00D33E8E" w:rsidRDefault="00564BE5" w:rsidP="009A6205">
            <w:pPr>
              <w:jc w:val="center"/>
              <w:rPr>
                <w:rFonts w:ascii="Times New Roman" w:eastAsiaTheme="minorEastAsia" w:hAnsi="Times New Roman" w:cs="Times New Roman"/>
                <w:b/>
                <w:bCs/>
                <w:color w:val="000000" w:themeColor="text1"/>
              </w:rPr>
            </w:pPr>
          </w:p>
          <w:p w14:paraId="3A75FB35" w14:textId="3930983C" w:rsidR="009A6205" w:rsidRPr="001E159F" w:rsidRDefault="009A6205" w:rsidP="009A6205">
            <w:pPr>
              <w:jc w:val="center"/>
              <w:rPr>
                <w:rFonts w:ascii="Times New Roman" w:eastAsiaTheme="minorEastAsia" w:hAnsi="Times New Roman" w:cs="Times New Roman"/>
                <w:color w:val="000000" w:themeColor="text1"/>
                <w:lang w:eastAsia="ja-JP"/>
              </w:rPr>
            </w:pPr>
            <w:r w:rsidRPr="001E159F">
              <w:rPr>
                <w:rFonts w:ascii="Times New Roman" w:eastAsiaTheme="minorEastAsia" w:hAnsi="Times New Roman" w:cs="Times New Roman"/>
                <w:color w:val="000000" w:themeColor="text1"/>
              </w:rPr>
              <w:t>Nguy</w:t>
            </w:r>
            <w:r w:rsidR="00564BE5" w:rsidRPr="001E159F">
              <w:rPr>
                <w:rFonts w:ascii="Times New Roman" w:eastAsiaTheme="minorEastAsia" w:hAnsi="Times New Roman" w:cs="Times New Roman"/>
                <w:color w:val="000000" w:themeColor="text1"/>
                <w:lang w:eastAsia="ja-JP"/>
              </w:rPr>
              <w:t>e</w:t>
            </w:r>
            <w:r w:rsidRPr="001E159F">
              <w:rPr>
                <w:rFonts w:ascii="Times New Roman" w:eastAsiaTheme="minorEastAsia" w:hAnsi="Times New Roman" w:cs="Times New Roman"/>
                <w:color w:val="000000" w:themeColor="text1"/>
              </w:rPr>
              <w:t>n V</w:t>
            </w:r>
            <w:r w:rsidR="00564BE5" w:rsidRPr="001E159F">
              <w:rPr>
                <w:rFonts w:ascii="Times New Roman" w:eastAsiaTheme="minorEastAsia" w:hAnsi="Times New Roman" w:cs="Times New Roman"/>
                <w:color w:val="000000" w:themeColor="text1"/>
                <w:lang w:eastAsia="ja-JP"/>
              </w:rPr>
              <w:t>a</w:t>
            </w:r>
            <w:r w:rsidRPr="001E159F">
              <w:rPr>
                <w:rFonts w:ascii="Times New Roman" w:eastAsiaTheme="minorEastAsia" w:hAnsi="Times New Roman" w:cs="Times New Roman"/>
                <w:color w:val="000000" w:themeColor="text1"/>
              </w:rPr>
              <w:t>n Th</w:t>
            </w:r>
            <w:r w:rsidR="00564BE5" w:rsidRPr="001E159F">
              <w:rPr>
                <w:rFonts w:ascii="Times New Roman" w:eastAsiaTheme="minorEastAsia" w:hAnsi="Times New Roman" w:cs="Times New Roman"/>
                <w:color w:val="000000" w:themeColor="text1"/>
                <w:lang w:eastAsia="ja-JP"/>
              </w:rPr>
              <w:t>uo</w:t>
            </w:r>
            <w:r w:rsidRPr="001E159F">
              <w:rPr>
                <w:rFonts w:ascii="Times New Roman" w:eastAsiaTheme="minorEastAsia" w:hAnsi="Times New Roman" w:cs="Times New Roman"/>
                <w:color w:val="000000" w:themeColor="text1"/>
              </w:rPr>
              <w:t>c</w:t>
            </w:r>
          </w:p>
        </w:tc>
      </w:tr>
    </w:tbl>
    <w:p w14:paraId="3BF04E1E" w14:textId="79D86DC1" w:rsidR="006C3E91" w:rsidRPr="00D33E8E" w:rsidRDefault="006C3E91" w:rsidP="009A6205">
      <w:pPr>
        <w:rPr>
          <w:rFonts w:ascii="Times New Roman" w:eastAsiaTheme="minorEastAsia" w:hAnsi="Times New Roman" w:cs="Times New Roman"/>
        </w:rPr>
      </w:pPr>
    </w:p>
    <w:sectPr w:rsidR="006C3E91" w:rsidRPr="00D33E8E" w:rsidSect="009A6205">
      <w:pgSz w:w="11900" w:h="16840" w:code="9"/>
      <w:pgMar w:top="1701" w:right="1701" w:bottom="1701" w:left="1701"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B5EE8" w14:textId="77777777" w:rsidR="00046D7C" w:rsidRDefault="00046D7C">
      <w:r>
        <w:separator/>
      </w:r>
    </w:p>
  </w:endnote>
  <w:endnote w:type="continuationSeparator" w:id="0">
    <w:p w14:paraId="211E17CC" w14:textId="77777777" w:rsidR="00046D7C" w:rsidRDefault="0004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Microsoft JhengHei Light">
    <w:panose1 w:val="020B0304030504040204"/>
    <w:charset w:val="88"/>
    <w:family w:val="swiss"/>
    <w:pitch w:val="variable"/>
    <w:sig w:usb0="800002A7" w:usb1="28CF4400" w:usb2="00000016" w:usb3="00000000" w:csb0="00100009"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游ゴシック Light">
    <w:panose1 w:val="020B0300000000000000"/>
    <w:charset w:val="80"/>
    <w:family w:val="modern"/>
    <w:pitch w:val="variable"/>
    <w:sig w:usb0="E00002FF" w:usb1="2AC7FDFF" w:usb2="00000016" w:usb3="00000000" w:csb0="0002009F" w:csb1="00000000"/>
  </w:font>
  <w:font w:name="Myanmar Text">
    <w:panose1 w:val="020B0502040204020203"/>
    <w:charset w:val="00"/>
    <w:family w:val="swiss"/>
    <w:pitch w:val="variable"/>
    <w:sig w:usb0="80000003" w:usb1="00000000" w:usb2="000004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28774" w14:textId="77777777" w:rsidR="00046D7C" w:rsidRDefault="00046D7C"/>
  </w:footnote>
  <w:footnote w:type="continuationSeparator" w:id="0">
    <w:p w14:paraId="5A7D14B9" w14:textId="77777777" w:rsidR="00046D7C" w:rsidRDefault="00046D7C"/>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A15">
    <w15:presenceInfo w15:providerId="None" w15:userId="AA1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bordersDoNotSurroundHeader/>
  <w:bordersDoNotSurroundFooter/>
  <w:trackRevisions/>
  <w:defaultTabStop w:val="840"/>
  <w:evenAndOddHeaders/>
  <w:drawingGridHorizontalSpacing w:val="181"/>
  <w:drawingGridVerticalSpacing w:val="181"/>
  <w:characterSpacingControl w:val="compressPunctuation"/>
  <w:footnotePr>
    <w:footnote w:id="-1"/>
    <w:footnote w:id="0"/>
  </w:footnotePr>
  <w:endnotePr>
    <w:endnote w:id="-1"/>
    <w:endnote w:id="0"/>
  </w:endnotePr>
  <w:compat>
    <w:doNotExpandShiftReturn/>
    <w:useFELayout/>
    <w:compatSetting w:name="compatibilityMode" w:uri="http://schemas.microsoft.com/office/word" w:val="12"/>
    <w:compatSetting w:name="useWord2013TrackBottomHyphenation" w:uri="http://schemas.microsoft.com/office/word" w:val="1"/>
  </w:compat>
  <w:rsids>
    <w:rsidRoot w:val="006C3E91"/>
    <w:rsid w:val="00046D7C"/>
    <w:rsid w:val="000D77FC"/>
    <w:rsid w:val="00141DB9"/>
    <w:rsid w:val="001E159F"/>
    <w:rsid w:val="00277FDC"/>
    <w:rsid w:val="002B4814"/>
    <w:rsid w:val="003B608F"/>
    <w:rsid w:val="003F1CE0"/>
    <w:rsid w:val="00553D37"/>
    <w:rsid w:val="00564BE5"/>
    <w:rsid w:val="006C3E91"/>
    <w:rsid w:val="00824708"/>
    <w:rsid w:val="00844F5E"/>
    <w:rsid w:val="009A6205"/>
    <w:rsid w:val="00A46305"/>
    <w:rsid w:val="00BC350F"/>
    <w:rsid w:val="00BD4DC0"/>
    <w:rsid w:val="00D33E8E"/>
    <w:rsid w:val="00FC291A"/>
  </w:rsids>
  <m:mathPr>
    <m:mathFont m:val="Cambria Math"/>
    <m:brkBin m:val="before"/>
    <m:brkBinSub m:val="--"/>
    <m:smallFrac m:val="0"/>
    <m:dispDef/>
    <m:lMargin m:val="0"/>
    <m:rMargin m:val="0"/>
    <m:defJc m:val="centerGroup"/>
    <m:wrapIndent m:val="1440"/>
    <m:intLim m:val="subSup"/>
    <m:naryLim m:val="undOvr"/>
  </m:mathPr>
  <w:themeFontLang w:val="en-US" w:eastAsia="ja-JP" w:bidi="my-MM"/>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062D56D"/>
  <w15:docId w15:val="{9C237D7B-5DCA-4D85-80BD-2FD776773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JhengHei Light" w:eastAsiaTheme="minorEastAsia" w:hAnsi="Microsoft JhengHei Light" w:cs="Microsoft JhengHei Light"/>
        <w:sz w:val="24"/>
        <w:szCs w:val="24"/>
        <w:lang w:val="vi-VN" w:eastAsia="vi-VN" w:bidi="vi-VN"/>
      </w:rPr>
    </w:rPrDefault>
    <w:pPrDefault>
      <w:pPr>
        <w:widowControl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Pr>
      <w:rFonts w:eastAsia="Microsoft JhengHei Light"/>
      <w:color w:val="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66CC"/>
      <w:u w:val="single"/>
    </w:rPr>
  </w:style>
  <w:style w:type="character" w:customStyle="1" w:styleId="2">
    <w:name w:val="見出し #2_"/>
    <w:basedOn w:val="a0"/>
    <w:link w:val="20"/>
    <w:rPr>
      <w:rFonts w:ascii="Times New Roman" w:eastAsia="Times New Roman" w:hAnsi="Times New Roman" w:cs="Times New Roman"/>
      <w:b/>
      <w:bCs/>
      <w:i w:val="0"/>
      <w:iCs w:val="0"/>
      <w:smallCaps w:val="0"/>
      <w:strike w:val="0"/>
      <w:sz w:val="26"/>
      <w:szCs w:val="26"/>
      <w:u w:val="none"/>
    </w:rPr>
  </w:style>
  <w:style w:type="character" w:customStyle="1" w:styleId="21">
    <w:name w:val="見出し #2"/>
    <w:basedOn w:val="2"/>
    <w:rPr>
      <w:rFonts w:ascii="Times New Roman" w:eastAsia="Times New Roman" w:hAnsi="Times New Roman" w:cs="Times New Roman"/>
      <w:b/>
      <w:bCs/>
      <w:i w:val="0"/>
      <w:iCs w:val="0"/>
      <w:smallCaps w:val="0"/>
      <w:strike w:val="0"/>
      <w:color w:val="000000"/>
      <w:spacing w:val="0"/>
      <w:w w:val="100"/>
      <w:position w:val="0"/>
      <w:sz w:val="26"/>
      <w:szCs w:val="26"/>
      <w:u w:val="single"/>
      <w:lang w:val="vi-VN" w:eastAsia="vi-VN" w:bidi="vi-VN"/>
    </w:rPr>
  </w:style>
  <w:style w:type="character" w:customStyle="1" w:styleId="22">
    <w:name w:val="本文 (2)_"/>
    <w:basedOn w:val="a0"/>
    <w:link w:val="23"/>
    <w:rPr>
      <w:rFonts w:ascii="Times New Roman" w:eastAsia="Times New Roman" w:hAnsi="Times New Roman" w:cs="Times New Roman"/>
      <w:b w:val="0"/>
      <w:bCs w:val="0"/>
      <w:i w:val="0"/>
      <w:iCs w:val="0"/>
      <w:smallCaps w:val="0"/>
      <w:strike w:val="0"/>
      <w:sz w:val="26"/>
      <w:szCs w:val="26"/>
      <w:u w:val="none"/>
    </w:rPr>
  </w:style>
  <w:style w:type="character" w:customStyle="1" w:styleId="24">
    <w:name w:val="本文 (2) + 太字"/>
    <w:basedOn w:val="22"/>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3">
    <w:name w:val="本文 (3)_"/>
    <w:basedOn w:val="a0"/>
    <w:link w:val="30"/>
    <w:rPr>
      <w:rFonts w:ascii="Times New Roman" w:eastAsia="Times New Roman" w:hAnsi="Times New Roman" w:cs="Times New Roman"/>
      <w:b w:val="0"/>
      <w:bCs w:val="0"/>
      <w:i/>
      <w:iCs/>
      <w:smallCaps w:val="0"/>
      <w:strike w:val="0"/>
      <w:sz w:val="26"/>
      <w:szCs w:val="26"/>
      <w:u w:val="none"/>
    </w:rPr>
  </w:style>
  <w:style w:type="character" w:customStyle="1" w:styleId="31">
    <w:name w:val="本文 (3) + 太字"/>
    <w:aliases w:val="斜体なし"/>
    <w:basedOn w:val="3"/>
    <w:rPr>
      <w:rFonts w:ascii="Times New Roman" w:eastAsia="Times New Roman" w:hAnsi="Times New Roman" w:cs="Times New Roman"/>
      <w:b/>
      <w:bCs/>
      <w:i/>
      <w:iCs/>
      <w:smallCaps w:val="0"/>
      <w:strike w:val="0"/>
      <w:color w:val="000000"/>
      <w:spacing w:val="0"/>
      <w:w w:val="100"/>
      <w:position w:val="0"/>
      <w:sz w:val="26"/>
      <w:szCs w:val="26"/>
      <w:u w:val="none"/>
      <w:lang w:val="vi-VN" w:eastAsia="vi-VN" w:bidi="vi-VN"/>
    </w:rPr>
  </w:style>
  <w:style w:type="character" w:customStyle="1" w:styleId="4">
    <w:name w:val="本文 (4)_"/>
    <w:basedOn w:val="a0"/>
    <w:link w:val="40"/>
    <w:rPr>
      <w:rFonts w:ascii="Times New Roman" w:eastAsia="Times New Roman" w:hAnsi="Times New Roman" w:cs="Times New Roman"/>
      <w:b/>
      <w:bCs/>
      <w:i w:val="0"/>
      <w:iCs w:val="0"/>
      <w:smallCaps w:val="0"/>
      <w:strike w:val="0"/>
      <w:sz w:val="26"/>
      <w:szCs w:val="26"/>
      <w:u w:val="none"/>
    </w:rPr>
  </w:style>
  <w:style w:type="character" w:customStyle="1" w:styleId="5">
    <w:name w:val="本文 (5)_"/>
    <w:basedOn w:val="a0"/>
    <w:link w:val="50"/>
    <w:rPr>
      <w:rFonts w:ascii="Times New Roman" w:eastAsia="Times New Roman" w:hAnsi="Times New Roman" w:cs="Times New Roman"/>
      <w:b w:val="0"/>
      <w:bCs w:val="0"/>
      <w:i/>
      <w:iCs/>
      <w:smallCaps w:val="0"/>
      <w:strike w:val="0"/>
      <w:spacing w:val="-20"/>
      <w:u w:val="none"/>
    </w:rPr>
  </w:style>
  <w:style w:type="character" w:customStyle="1" w:styleId="51">
    <w:name w:val="本文 (5)"/>
    <w:basedOn w:val="5"/>
    <w:rPr>
      <w:rFonts w:ascii="Times New Roman" w:eastAsia="Times New Roman" w:hAnsi="Times New Roman" w:cs="Times New Roman"/>
      <w:b w:val="0"/>
      <w:bCs w:val="0"/>
      <w:i/>
      <w:iCs/>
      <w:smallCaps w:val="0"/>
      <w:strike w:val="0"/>
      <w:color w:val="000000"/>
      <w:spacing w:val="-20"/>
      <w:w w:val="100"/>
      <w:position w:val="0"/>
      <w:sz w:val="24"/>
      <w:szCs w:val="24"/>
      <w:u w:val="none"/>
      <w:lang w:val="vi-VN" w:eastAsia="vi-VN" w:bidi="vi-VN"/>
    </w:rPr>
  </w:style>
  <w:style w:type="character" w:customStyle="1" w:styleId="5-2pt">
    <w:name w:val="本文 (5) + 間隔 -2 pt"/>
    <w:basedOn w:val="5"/>
    <w:rPr>
      <w:rFonts w:ascii="Times New Roman" w:eastAsia="Times New Roman" w:hAnsi="Times New Roman" w:cs="Times New Roman"/>
      <w:b w:val="0"/>
      <w:bCs w:val="0"/>
      <w:i/>
      <w:iCs/>
      <w:smallCaps w:val="0"/>
      <w:strike w:val="0"/>
      <w:color w:val="000000"/>
      <w:spacing w:val="-40"/>
      <w:w w:val="100"/>
      <w:position w:val="0"/>
      <w:sz w:val="24"/>
      <w:szCs w:val="24"/>
      <w:u w:val="none"/>
      <w:lang w:val="vi-VN" w:eastAsia="vi-VN" w:bidi="vi-VN"/>
    </w:rPr>
  </w:style>
  <w:style w:type="character" w:customStyle="1" w:styleId="1">
    <w:name w:val="見出し #1_"/>
    <w:basedOn w:val="a0"/>
    <w:link w:val="10"/>
    <w:rPr>
      <w:rFonts w:ascii="Times New Roman" w:eastAsia="Times New Roman" w:hAnsi="Times New Roman" w:cs="Times New Roman"/>
      <w:b w:val="0"/>
      <w:bCs w:val="0"/>
      <w:i/>
      <w:iCs/>
      <w:smallCaps w:val="0"/>
      <w:strike w:val="0"/>
      <w:spacing w:val="-20"/>
      <w:sz w:val="42"/>
      <w:szCs w:val="42"/>
      <w:u w:val="none"/>
    </w:rPr>
  </w:style>
  <w:style w:type="character" w:customStyle="1" w:styleId="11">
    <w:name w:val="見出し #1 + 小文字"/>
    <w:basedOn w:val="1"/>
    <w:rPr>
      <w:rFonts w:ascii="Times New Roman" w:eastAsia="Times New Roman" w:hAnsi="Times New Roman" w:cs="Times New Roman"/>
      <w:b w:val="0"/>
      <w:bCs w:val="0"/>
      <w:i/>
      <w:iCs/>
      <w:smallCaps/>
      <w:strike w:val="0"/>
      <w:color w:val="000000"/>
      <w:spacing w:val="-20"/>
      <w:w w:val="100"/>
      <w:position w:val="0"/>
      <w:sz w:val="42"/>
      <w:szCs w:val="42"/>
      <w:u w:val="none"/>
      <w:lang w:val="vi-VN" w:eastAsia="vi-VN" w:bidi="vi-VN"/>
    </w:rPr>
  </w:style>
  <w:style w:type="character" w:customStyle="1" w:styleId="12">
    <w:name w:val="見出し #1"/>
    <w:basedOn w:val="1"/>
    <w:rPr>
      <w:rFonts w:ascii="Times New Roman" w:eastAsia="Times New Roman" w:hAnsi="Times New Roman" w:cs="Times New Roman"/>
      <w:b w:val="0"/>
      <w:bCs w:val="0"/>
      <w:i/>
      <w:iCs/>
      <w:smallCaps w:val="0"/>
      <w:strike w:val="0"/>
      <w:color w:val="000000"/>
      <w:spacing w:val="-20"/>
      <w:w w:val="100"/>
      <w:position w:val="0"/>
      <w:sz w:val="42"/>
      <w:szCs w:val="42"/>
      <w:u w:val="none"/>
      <w:lang w:val="vi-VN" w:eastAsia="vi-VN" w:bidi="vi-VN"/>
    </w:rPr>
  </w:style>
  <w:style w:type="character" w:customStyle="1" w:styleId="1BookmanOldStyle">
    <w:name w:val="見出し #1 + Bookman Old Style"/>
    <w:aliases w:val="12 pt,太字,斜体なし,間隔 0 pt"/>
    <w:basedOn w:val="1"/>
    <w:rPr>
      <w:rFonts w:ascii="Bookman Old Style" w:eastAsia="Bookman Old Style" w:hAnsi="Bookman Old Style" w:cs="Bookman Old Style"/>
      <w:b/>
      <w:bCs/>
      <w:i/>
      <w:iCs/>
      <w:smallCaps w:val="0"/>
      <w:strike w:val="0"/>
      <w:color w:val="000000"/>
      <w:spacing w:val="0"/>
      <w:w w:val="100"/>
      <w:position w:val="0"/>
      <w:sz w:val="24"/>
      <w:szCs w:val="24"/>
      <w:u w:val="none"/>
      <w:lang w:val="vi-VN" w:eastAsia="vi-VN" w:bidi="vi-VN"/>
    </w:rPr>
  </w:style>
  <w:style w:type="character" w:customStyle="1" w:styleId="1BookmanOldStyle0">
    <w:name w:val="見出し #1 + Bookman Old Style"/>
    <w:aliases w:val="13 pt,斜体なし,間隔 0 pt"/>
    <w:basedOn w:val="1"/>
    <w:rPr>
      <w:rFonts w:ascii="Bookman Old Style" w:eastAsia="Bookman Old Style" w:hAnsi="Bookman Old Style" w:cs="Bookman Old Style"/>
      <w:b w:val="0"/>
      <w:bCs w:val="0"/>
      <w:i/>
      <w:iCs/>
      <w:smallCaps w:val="0"/>
      <w:strike w:val="0"/>
      <w:color w:val="000000"/>
      <w:spacing w:val="0"/>
      <w:w w:val="100"/>
      <w:position w:val="0"/>
      <w:sz w:val="26"/>
      <w:szCs w:val="26"/>
      <w:u w:val="none"/>
      <w:lang w:val="vi-VN" w:eastAsia="vi-VN" w:bidi="vi-VN"/>
    </w:rPr>
  </w:style>
  <w:style w:type="character" w:customStyle="1" w:styleId="127pt">
    <w:name w:val="見出し #1 + 27 pt"/>
    <w:aliases w:val="太字,間隔 -3 pt"/>
    <w:basedOn w:val="1"/>
    <w:rPr>
      <w:rFonts w:ascii="Times New Roman" w:eastAsia="Times New Roman" w:hAnsi="Times New Roman" w:cs="Times New Roman"/>
      <w:b/>
      <w:bCs/>
      <w:i/>
      <w:iCs/>
      <w:smallCaps w:val="0"/>
      <w:strike w:val="0"/>
      <w:color w:val="000000"/>
      <w:spacing w:val="-60"/>
      <w:w w:val="100"/>
      <w:position w:val="0"/>
      <w:sz w:val="54"/>
      <w:szCs w:val="54"/>
      <w:u w:val="none"/>
      <w:lang w:val="vi-VN" w:eastAsia="vi-VN" w:bidi="vi-VN"/>
    </w:rPr>
  </w:style>
  <w:style w:type="character" w:customStyle="1" w:styleId="1Corbel">
    <w:name w:val="見出し #1 + Corbel"/>
    <w:aliases w:val="17 pt,間隔 -3 pt"/>
    <w:basedOn w:val="1"/>
    <w:rPr>
      <w:rFonts w:ascii="Corbel" w:eastAsia="Corbel" w:hAnsi="Corbel" w:cs="Corbel"/>
      <w:b/>
      <w:bCs/>
      <w:i/>
      <w:iCs/>
      <w:smallCaps w:val="0"/>
      <w:strike w:val="0"/>
      <w:color w:val="000000"/>
      <w:spacing w:val="-70"/>
      <w:w w:val="100"/>
      <w:position w:val="0"/>
      <w:sz w:val="34"/>
      <w:szCs w:val="34"/>
      <w:u w:val="none"/>
      <w:lang w:val="vi-VN" w:eastAsia="vi-VN" w:bidi="vi-VN"/>
    </w:rPr>
  </w:style>
  <w:style w:type="character" w:customStyle="1" w:styleId="6">
    <w:name w:val="本文 (6)_"/>
    <w:basedOn w:val="a0"/>
    <w:link w:val="60"/>
    <w:rPr>
      <w:rFonts w:ascii="Times New Roman" w:eastAsia="Times New Roman" w:hAnsi="Times New Roman" w:cs="Times New Roman"/>
      <w:b w:val="0"/>
      <w:bCs w:val="0"/>
      <w:i w:val="0"/>
      <w:iCs w:val="0"/>
      <w:smallCaps w:val="0"/>
      <w:strike w:val="0"/>
      <w:spacing w:val="-40"/>
      <w:sz w:val="62"/>
      <w:szCs w:val="62"/>
      <w:u w:val="none"/>
    </w:rPr>
  </w:style>
  <w:style w:type="character" w:customStyle="1" w:styleId="61">
    <w:name w:val="本文 (6)"/>
    <w:basedOn w:val="6"/>
    <w:rPr>
      <w:rFonts w:ascii="Times New Roman" w:eastAsia="Times New Roman" w:hAnsi="Times New Roman" w:cs="Times New Roman"/>
      <w:b w:val="0"/>
      <w:bCs w:val="0"/>
      <w:i w:val="0"/>
      <w:iCs w:val="0"/>
      <w:smallCaps w:val="0"/>
      <w:strike w:val="0"/>
      <w:color w:val="000000"/>
      <w:spacing w:val="-40"/>
      <w:w w:val="100"/>
      <w:position w:val="0"/>
      <w:sz w:val="62"/>
      <w:szCs w:val="62"/>
      <w:u w:val="none"/>
      <w:lang w:val="vi-VN" w:eastAsia="vi-VN" w:bidi="vi-VN"/>
    </w:rPr>
  </w:style>
  <w:style w:type="character" w:customStyle="1" w:styleId="a4">
    <w:name w:val="その他_"/>
    <w:basedOn w:val="a0"/>
    <w:link w:val="a5"/>
    <w:rPr>
      <w:rFonts w:ascii="Times New Roman" w:eastAsia="Times New Roman" w:hAnsi="Times New Roman" w:cs="Times New Roman"/>
      <w:b w:val="0"/>
      <w:bCs w:val="0"/>
      <w:i w:val="0"/>
      <w:iCs w:val="0"/>
      <w:smallCaps w:val="0"/>
      <w:strike w:val="0"/>
      <w:sz w:val="20"/>
      <w:szCs w:val="20"/>
      <w:u w:val="none"/>
    </w:rPr>
  </w:style>
  <w:style w:type="character" w:customStyle="1" w:styleId="a6">
    <w:name w:val="画像のキャプション_"/>
    <w:basedOn w:val="a0"/>
    <w:link w:val="a7"/>
    <w:rPr>
      <w:rFonts w:ascii="Times New Roman" w:eastAsia="Times New Roman" w:hAnsi="Times New Roman" w:cs="Times New Roman"/>
      <w:b/>
      <w:bCs/>
      <w:i w:val="0"/>
      <w:iCs w:val="0"/>
      <w:smallCaps w:val="0"/>
      <w:strike w:val="0"/>
      <w:spacing w:val="0"/>
      <w:sz w:val="28"/>
      <w:szCs w:val="28"/>
      <w:u w:val="none"/>
    </w:rPr>
  </w:style>
  <w:style w:type="character" w:customStyle="1" w:styleId="16pt">
    <w:name w:val="画像のキャプション + 16 pt"/>
    <w:aliases w:val="間隔 0 pt"/>
    <w:basedOn w:val="a6"/>
    <w:rPr>
      <w:rFonts w:ascii="Times New Roman" w:eastAsia="Times New Roman" w:hAnsi="Times New Roman" w:cs="Times New Roman"/>
      <w:b/>
      <w:bCs/>
      <w:i w:val="0"/>
      <w:iCs w:val="0"/>
      <w:smallCaps w:val="0"/>
      <w:strike w:val="0"/>
      <w:color w:val="000000"/>
      <w:spacing w:val="-10"/>
      <w:w w:val="100"/>
      <w:position w:val="0"/>
      <w:sz w:val="32"/>
      <w:szCs w:val="32"/>
      <w:u w:val="none"/>
      <w:lang w:val="vi-VN" w:eastAsia="vi-VN" w:bidi="vi-VN"/>
    </w:rPr>
  </w:style>
  <w:style w:type="character" w:customStyle="1" w:styleId="a8">
    <w:name w:val="画像のキャプション"/>
    <w:basedOn w:val="a6"/>
    <w:rPr>
      <w:rFonts w:ascii="Times New Roman" w:eastAsia="Times New Roman" w:hAnsi="Times New Roman" w:cs="Times New Roman"/>
      <w:b/>
      <w:bCs/>
      <w:i w:val="0"/>
      <w:iCs w:val="0"/>
      <w:smallCaps w:val="0"/>
      <w:strike w:val="0"/>
      <w:color w:val="000000"/>
      <w:spacing w:val="0"/>
      <w:w w:val="100"/>
      <w:position w:val="0"/>
      <w:sz w:val="28"/>
      <w:szCs w:val="28"/>
      <w:u w:val="none"/>
      <w:lang w:val="vi-VN" w:eastAsia="vi-VN" w:bidi="vi-VN"/>
    </w:rPr>
  </w:style>
  <w:style w:type="paragraph" w:customStyle="1" w:styleId="20">
    <w:name w:val="見出し #2"/>
    <w:basedOn w:val="a"/>
    <w:link w:val="2"/>
    <w:pPr>
      <w:shd w:val="clear" w:color="auto" w:fill="FFFFFF"/>
      <w:spacing w:after="360" w:line="317" w:lineRule="exact"/>
      <w:jc w:val="center"/>
      <w:outlineLvl w:val="1"/>
    </w:pPr>
    <w:rPr>
      <w:rFonts w:ascii="Times New Roman" w:eastAsia="Times New Roman" w:hAnsi="Times New Roman" w:cs="Times New Roman"/>
      <w:b/>
      <w:bCs/>
      <w:sz w:val="26"/>
      <w:szCs w:val="26"/>
    </w:rPr>
  </w:style>
  <w:style w:type="paragraph" w:customStyle="1" w:styleId="23">
    <w:name w:val="本文 (2)"/>
    <w:basedOn w:val="a"/>
    <w:link w:val="22"/>
    <w:pPr>
      <w:shd w:val="clear" w:color="auto" w:fill="FFFFFF"/>
      <w:spacing w:before="360" w:after="60" w:line="619" w:lineRule="exact"/>
    </w:pPr>
    <w:rPr>
      <w:rFonts w:ascii="Times New Roman" w:eastAsia="Times New Roman" w:hAnsi="Times New Roman" w:cs="Times New Roman"/>
      <w:sz w:val="26"/>
      <w:szCs w:val="26"/>
    </w:rPr>
  </w:style>
  <w:style w:type="paragraph" w:customStyle="1" w:styleId="30">
    <w:name w:val="本文 (3)"/>
    <w:basedOn w:val="a"/>
    <w:link w:val="3"/>
    <w:pPr>
      <w:shd w:val="clear" w:color="auto" w:fill="FFFFFF"/>
      <w:spacing w:before="60" w:after="360" w:line="480" w:lineRule="exact"/>
      <w:ind w:firstLine="4060"/>
    </w:pPr>
    <w:rPr>
      <w:rFonts w:ascii="Times New Roman" w:eastAsia="Times New Roman" w:hAnsi="Times New Roman" w:cs="Times New Roman"/>
      <w:i/>
      <w:iCs/>
      <w:sz w:val="26"/>
      <w:szCs w:val="26"/>
    </w:rPr>
  </w:style>
  <w:style w:type="paragraph" w:customStyle="1" w:styleId="40">
    <w:name w:val="本文 (4)"/>
    <w:basedOn w:val="a"/>
    <w:link w:val="4"/>
    <w:pPr>
      <w:shd w:val="clear" w:color="auto" w:fill="FFFFFF"/>
      <w:spacing w:after="120" w:line="0" w:lineRule="atLeast"/>
    </w:pPr>
    <w:rPr>
      <w:rFonts w:ascii="Times New Roman" w:eastAsia="Times New Roman" w:hAnsi="Times New Roman" w:cs="Times New Roman"/>
      <w:b/>
      <w:bCs/>
      <w:sz w:val="26"/>
      <w:szCs w:val="26"/>
    </w:rPr>
  </w:style>
  <w:style w:type="paragraph" w:customStyle="1" w:styleId="50">
    <w:name w:val="本文 (5)"/>
    <w:basedOn w:val="a"/>
    <w:link w:val="5"/>
    <w:pPr>
      <w:shd w:val="clear" w:color="auto" w:fill="FFFFFF"/>
      <w:spacing w:before="120" w:line="0" w:lineRule="atLeast"/>
      <w:jc w:val="center"/>
    </w:pPr>
    <w:rPr>
      <w:rFonts w:ascii="Times New Roman" w:eastAsia="Times New Roman" w:hAnsi="Times New Roman" w:cs="Times New Roman"/>
      <w:i/>
      <w:iCs/>
      <w:spacing w:val="-20"/>
    </w:rPr>
  </w:style>
  <w:style w:type="paragraph" w:customStyle="1" w:styleId="10">
    <w:name w:val="見出し #1"/>
    <w:basedOn w:val="a"/>
    <w:link w:val="1"/>
    <w:pPr>
      <w:shd w:val="clear" w:color="auto" w:fill="FFFFFF"/>
      <w:spacing w:before="360" w:after="60" w:line="408" w:lineRule="exact"/>
      <w:outlineLvl w:val="0"/>
    </w:pPr>
    <w:rPr>
      <w:rFonts w:ascii="Times New Roman" w:eastAsia="Times New Roman" w:hAnsi="Times New Roman" w:cs="Times New Roman"/>
      <w:i/>
      <w:iCs/>
      <w:spacing w:val="-20"/>
      <w:sz w:val="42"/>
      <w:szCs w:val="42"/>
    </w:rPr>
  </w:style>
  <w:style w:type="paragraph" w:customStyle="1" w:styleId="60">
    <w:name w:val="本文 (6)"/>
    <w:basedOn w:val="a"/>
    <w:link w:val="6"/>
    <w:pPr>
      <w:shd w:val="clear" w:color="auto" w:fill="FFFFFF"/>
      <w:spacing w:line="0" w:lineRule="atLeast"/>
    </w:pPr>
    <w:rPr>
      <w:rFonts w:ascii="Times New Roman" w:eastAsia="Times New Roman" w:hAnsi="Times New Roman" w:cs="Times New Roman"/>
      <w:spacing w:val="-40"/>
      <w:sz w:val="62"/>
      <w:szCs w:val="62"/>
    </w:rPr>
  </w:style>
  <w:style w:type="paragraph" w:customStyle="1" w:styleId="a5">
    <w:name w:val="その他"/>
    <w:basedOn w:val="a"/>
    <w:link w:val="a4"/>
    <w:pPr>
      <w:shd w:val="clear" w:color="auto" w:fill="FFFFFF"/>
    </w:pPr>
    <w:rPr>
      <w:rFonts w:ascii="Times New Roman" w:eastAsia="Times New Roman" w:hAnsi="Times New Roman" w:cs="Times New Roman"/>
      <w:sz w:val="20"/>
      <w:szCs w:val="20"/>
    </w:rPr>
  </w:style>
  <w:style w:type="paragraph" w:customStyle="1" w:styleId="a7">
    <w:name w:val="画像のキャプション"/>
    <w:basedOn w:val="a"/>
    <w:link w:val="a6"/>
    <w:pPr>
      <w:shd w:val="clear" w:color="auto" w:fill="FFFFFF"/>
      <w:spacing w:line="0" w:lineRule="atLeast"/>
    </w:pPr>
    <w:rPr>
      <w:rFonts w:ascii="Times New Roman" w:eastAsia="Times New Roman" w:hAnsi="Times New Roman" w:cs="Times New Roman"/>
      <w:b/>
      <w:bCs/>
      <w:sz w:val="28"/>
      <w:szCs w:val="28"/>
    </w:rPr>
  </w:style>
  <w:style w:type="table" w:styleId="a9">
    <w:name w:val="Table Grid"/>
    <w:basedOn w:val="a1"/>
    <w:uiPriority w:val="39"/>
    <w:rsid w:val="009A62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Balloon Text"/>
    <w:basedOn w:val="a"/>
    <w:link w:val="ab"/>
    <w:uiPriority w:val="99"/>
    <w:semiHidden/>
    <w:unhideWhenUsed/>
    <w:rsid w:val="003B608F"/>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3B608F"/>
    <w:rPr>
      <w:rFonts w:asciiTheme="majorHAnsi" w:eastAsiaTheme="majorEastAsia" w:hAnsiTheme="majorHAnsi" w:cstheme="majorBid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116</Words>
  <Characters>663</Characters>
  <Application>Microsoft Office Word</Application>
  <DocSecurity>0</DocSecurity>
  <Lines>5</Lines>
  <Paragraphs>1</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SKM_C250i19101011480</vt:lpstr>
      <vt:lpstr>SKM_C250i19101011480</vt:lpstr>
    </vt:vector>
  </TitlesOfParts>
  <Company/>
  <LinksUpToDate>false</LinksUpToDate>
  <CharactersWithSpaces>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SKM_C250i19101011480</dc:title>
  <dc:subject/>
  <dc:creator/>
  <cp:keywords/>
  <cp:lastModifiedBy>AA15</cp:lastModifiedBy>
  <cp:revision>12</cp:revision>
  <dcterms:created xsi:type="dcterms:W3CDTF">2019-10-11T01:31:00Z</dcterms:created>
  <dcterms:modified xsi:type="dcterms:W3CDTF">2019-10-15T00:38:00Z</dcterms:modified>
</cp:coreProperties>
</file>